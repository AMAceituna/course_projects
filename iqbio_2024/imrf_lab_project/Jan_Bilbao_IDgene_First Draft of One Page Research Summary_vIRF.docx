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F29E" w14:textId="77777777" w:rsidR="00143EFC" w:rsidRPr="00A61352" w:rsidRDefault="00143EFC" w:rsidP="00143EFC">
      <w:pPr>
        <w:jc w:val="center"/>
        <w:rPr>
          <w:rFonts w:ascii="Times New Roman" w:hAnsi="Times New Roman" w:cs="Times New Roman"/>
          <w:b/>
          <w:lang w:val="en-US"/>
        </w:rPr>
      </w:pPr>
      <w:r w:rsidRPr="00A61352">
        <w:rPr>
          <w:rFonts w:ascii="Times New Roman" w:hAnsi="Times New Roman" w:cs="Times New Roman"/>
          <w:b/>
          <w:lang w:val="en-US"/>
        </w:rPr>
        <w:t xml:space="preserve">DELIVERABLE ONE PAGE RESEARCH SUMMARY </w:t>
      </w:r>
    </w:p>
    <w:p w14:paraId="6A7E7A61" w14:textId="77777777" w:rsidR="00143EFC" w:rsidRDefault="00143EFC" w:rsidP="00143EFC">
      <w:pPr>
        <w:jc w:val="center"/>
        <w:rPr>
          <w:rFonts w:ascii="Times New Roman" w:hAnsi="Times New Roman" w:cs="Times New Roman"/>
          <w:bCs/>
          <w:lang w:val="en-US"/>
        </w:rPr>
      </w:pPr>
      <w:r w:rsidRPr="00795BAF">
        <w:rPr>
          <w:rFonts w:ascii="Times New Roman" w:hAnsi="Times New Roman" w:cs="Times New Roman"/>
          <w:bCs/>
          <w:lang w:val="en-US"/>
        </w:rPr>
        <w:t>Jan Louis Bilbao Del Valle, Undergraduate Student</w:t>
      </w:r>
    </w:p>
    <w:p w14:paraId="1129CA0F" w14:textId="77777777" w:rsidR="00143EFC" w:rsidRDefault="00143EFC" w:rsidP="00143EFC">
      <w:pPr>
        <w:jc w:val="center"/>
        <w:rPr>
          <w:rFonts w:ascii="Times New Roman" w:hAnsi="Times New Roman" w:cs="Times New Roman"/>
          <w:bCs/>
          <w:lang w:val="en-US"/>
        </w:rPr>
      </w:pPr>
    </w:p>
    <w:p w14:paraId="0B396DBB" w14:textId="3BCD6954" w:rsidR="00143EFC" w:rsidRPr="006A2619" w:rsidRDefault="00143EFC" w:rsidP="00143EFC">
      <w:pPr>
        <w:ind w:firstLine="720"/>
        <w:jc w:val="both"/>
        <w:rPr>
          <w:rFonts w:ascii="Times New Roman" w:hAnsi="Times New Roman" w:cs="Times New Roman"/>
          <w:bCs/>
          <w:lang w:val="en-US"/>
        </w:rPr>
      </w:pPr>
      <w:r w:rsidRPr="006A2619">
        <w:rPr>
          <w:rFonts w:ascii="Times New Roman" w:hAnsi="Times New Roman" w:cs="Times New Roman"/>
          <w:bCs/>
          <w:lang w:val="en-US"/>
        </w:rPr>
        <w:t>The microbiome is an unseen "organ" co</w:t>
      </w:r>
      <w:r>
        <w:rPr>
          <w:rFonts w:ascii="Times New Roman" w:hAnsi="Times New Roman" w:cs="Times New Roman"/>
          <w:bCs/>
          <w:lang w:val="en-US"/>
        </w:rPr>
        <w:t>nsisting of</w:t>
      </w:r>
      <w:r w:rsidRPr="006A2619">
        <w:rPr>
          <w:rFonts w:ascii="Times New Roman" w:hAnsi="Times New Roman" w:cs="Times New Roman"/>
          <w:bCs/>
          <w:lang w:val="en-US"/>
        </w:rPr>
        <w:t xml:space="preserve"> all the microorganisms that naturally reside on an organism and how they interact with each other. It encompasses bacteria, fungi, viruses, archaea, and eukaryotes, </w:t>
      </w:r>
      <w:r w:rsidRPr="006779C3">
        <w:rPr>
          <w:rFonts w:ascii="Times New Roman" w:hAnsi="Times New Roman" w:cs="Times New Roman"/>
          <w:bCs/>
          <w:lang w:val="en-US"/>
        </w:rPr>
        <w:t>with some being beneficial and others harmful</w:t>
      </w:r>
      <w:r w:rsidRPr="006A2619">
        <w:rPr>
          <w:rFonts w:ascii="Times New Roman" w:hAnsi="Times New Roman" w:cs="Times New Roman"/>
          <w:bCs/>
          <w:lang w:val="en-US"/>
        </w:rPr>
        <w:t xml:space="preserve">. </w:t>
      </w:r>
      <w:r w:rsidRPr="00AA2445">
        <w:rPr>
          <w:rFonts w:ascii="Times New Roman" w:hAnsi="Times New Roman" w:cs="Times New Roman"/>
          <w:bCs/>
          <w:lang w:val="en-US"/>
        </w:rPr>
        <w:t>This intricate microbiome performs crucial function</w:t>
      </w:r>
      <w:r>
        <w:rPr>
          <w:rFonts w:ascii="Times New Roman" w:hAnsi="Times New Roman" w:cs="Times New Roman"/>
          <w:bCs/>
          <w:lang w:val="en-US"/>
        </w:rPr>
        <w:t>s</w:t>
      </w:r>
      <w:r w:rsidRPr="006A2619">
        <w:rPr>
          <w:rFonts w:ascii="Times New Roman" w:hAnsi="Times New Roman" w:cs="Times New Roman"/>
          <w:bCs/>
          <w:lang w:val="en-US"/>
        </w:rPr>
        <w:t>, such as maintaining homeostasis, stimulating the immune system,</w:t>
      </w:r>
      <w:r>
        <w:rPr>
          <w:rFonts w:ascii="Times New Roman" w:hAnsi="Times New Roman" w:cs="Times New Roman"/>
          <w:bCs/>
          <w:lang w:val="en-US"/>
        </w:rPr>
        <w:t xml:space="preserve"> </w:t>
      </w:r>
      <w:r w:rsidRPr="006A2619">
        <w:rPr>
          <w:rFonts w:ascii="Times New Roman" w:hAnsi="Times New Roman" w:cs="Times New Roman"/>
          <w:bCs/>
          <w:lang w:val="en-US"/>
        </w:rPr>
        <w:t xml:space="preserve">synthesizing essential amino acids like vitamin B12 and vitamin K, and providing protection against pathogens. </w:t>
      </w:r>
      <w:r w:rsidRPr="0042191F">
        <w:rPr>
          <w:rFonts w:ascii="Times New Roman" w:hAnsi="Times New Roman" w:cs="Times New Roman"/>
          <w:bCs/>
          <w:lang w:val="en-US"/>
        </w:rPr>
        <w:t>However, factors</w:t>
      </w:r>
      <w:r w:rsidRPr="006A2619">
        <w:rPr>
          <w:rFonts w:ascii="Times New Roman" w:hAnsi="Times New Roman" w:cs="Times New Roman"/>
          <w:bCs/>
          <w:lang w:val="en-US"/>
        </w:rPr>
        <w:t xml:space="preserve"> like age, diet, infectious illnesses, and antibiotics can disrupt the microbiome, leading to an imbalance and dysplasia. Alcohol is another factor that can disrupt the microbiome. Specifically, alcohol consumption alters the composition of the gut microbiota, which plays a crucial role in the gut-brain axis, a bidirectional communication system.</w:t>
      </w:r>
      <w:ins w:id="0" w:author="Imilce De los Angeles Rodriguez Fernandez" w:date="2023-06-14T19:43:00Z">
        <w:r w:rsidR="005D4566">
          <w:rPr>
            <w:rFonts w:ascii="Times New Roman" w:hAnsi="Times New Roman" w:cs="Times New Roman"/>
            <w:bCs/>
            <w:lang w:val="en-US"/>
          </w:rPr>
          <w:t xml:space="preserve"> Altering the gut microbiota-brain axis has been </w:t>
        </w:r>
      </w:ins>
      <w:ins w:id="1" w:author="Imilce De los Angeles Rodriguez Fernandez" w:date="2023-06-16T19:11:00Z">
        <w:r w:rsidR="002B4D0C">
          <w:rPr>
            <w:rFonts w:ascii="Times New Roman" w:hAnsi="Times New Roman" w:cs="Times New Roman"/>
            <w:bCs/>
            <w:lang w:val="en-US"/>
          </w:rPr>
          <w:t>implicated</w:t>
        </w:r>
      </w:ins>
      <w:ins w:id="2" w:author="Imilce De los Angeles Rodriguez Fernandez" w:date="2023-06-14T19:43:00Z">
        <w:r w:rsidR="005D4566">
          <w:rPr>
            <w:rFonts w:ascii="Times New Roman" w:hAnsi="Times New Roman" w:cs="Times New Roman"/>
            <w:bCs/>
            <w:lang w:val="en-US"/>
          </w:rPr>
          <w:t xml:space="preserve"> in many chronic</w:t>
        </w:r>
      </w:ins>
      <w:ins w:id="3" w:author="Imilce De los Angeles Rodriguez Fernandez" w:date="2023-06-14T19:44:00Z">
        <w:r w:rsidR="005D4566">
          <w:rPr>
            <w:rFonts w:ascii="Times New Roman" w:hAnsi="Times New Roman" w:cs="Times New Roman"/>
            <w:bCs/>
            <w:lang w:val="en-US"/>
          </w:rPr>
          <w:t xml:space="preserve"> diseases including neurodegenerative diseases.</w:t>
        </w:r>
      </w:ins>
      <w:r w:rsidRPr="006A2619">
        <w:rPr>
          <w:rFonts w:ascii="Times New Roman" w:hAnsi="Times New Roman" w:cs="Times New Roman"/>
          <w:bCs/>
          <w:lang w:val="en-US"/>
        </w:rPr>
        <w:t xml:space="preserve"> </w:t>
      </w:r>
    </w:p>
    <w:p w14:paraId="35334EF7" w14:textId="77777777" w:rsidR="00143EFC" w:rsidRPr="006A2619" w:rsidRDefault="00143EFC" w:rsidP="00143EFC">
      <w:pPr>
        <w:jc w:val="both"/>
        <w:rPr>
          <w:rFonts w:ascii="Times New Roman" w:hAnsi="Times New Roman" w:cs="Times New Roman"/>
          <w:bCs/>
          <w:lang w:val="en-US"/>
        </w:rPr>
      </w:pPr>
    </w:p>
    <w:p w14:paraId="2F57F253" w14:textId="4B6BA228" w:rsidR="00F206F2" w:rsidRDefault="00143EFC" w:rsidP="00F206F2">
      <w:pPr>
        <w:ind w:firstLine="720"/>
        <w:jc w:val="both"/>
        <w:rPr>
          <w:ins w:id="4" w:author="Imilce De los Angeles Rodriguez Fernandez" w:date="2023-06-16T19:06:00Z"/>
          <w:rFonts w:ascii="Times New Roman" w:hAnsi="Times New Roman" w:cs="Times New Roman"/>
          <w:bCs/>
          <w:lang w:val="en-US"/>
        </w:rPr>
      </w:pPr>
      <w:r w:rsidRPr="00F55278">
        <w:rPr>
          <w:rFonts w:ascii="Times New Roman" w:hAnsi="Times New Roman" w:cs="Times New Roman"/>
          <w:bCs/>
          <w:lang w:val="en-US"/>
        </w:rPr>
        <w:t xml:space="preserve">To study the </w:t>
      </w:r>
      <w:ins w:id="5" w:author="Imilce De los Angeles Rodriguez Fernandez" w:date="2023-06-14T19:44:00Z">
        <w:r w:rsidR="00F55278">
          <w:rPr>
            <w:rFonts w:ascii="Times New Roman" w:hAnsi="Times New Roman" w:cs="Times New Roman"/>
            <w:bCs/>
            <w:lang w:val="en-US"/>
          </w:rPr>
          <w:t xml:space="preserve">changes in the </w:t>
        </w:r>
      </w:ins>
      <w:ins w:id="6" w:author="Imilce De los Angeles Rodriguez Fernandez" w:date="2023-06-14T19:45:00Z">
        <w:r w:rsidR="00F55278">
          <w:rPr>
            <w:rFonts w:ascii="Times New Roman" w:hAnsi="Times New Roman" w:cs="Times New Roman"/>
            <w:bCs/>
            <w:lang w:val="en-US"/>
          </w:rPr>
          <w:t>abundance</w:t>
        </w:r>
      </w:ins>
      <w:ins w:id="7" w:author="Imilce De los Angeles Rodriguez Fernandez" w:date="2023-06-14T19:44:00Z">
        <w:r w:rsidR="00F55278">
          <w:rPr>
            <w:rFonts w:ascii="Times New Roman" w:hAnsi="Times New Roman" w:cs="Times New Roman"/>
            <w:bCs/>
            <w:lang w:val="en-US"/>
          </w:rPr>
          <w:t xml:space="preserve"> and </w:t>
        </w:r>
      </w:ins>
      <w:ins w:id="8" w:author="Imilce De los Angeles Rodriguez Fernandez" w:date="2023-06-14T19:45:00Z">
        <w:r w:rsidR="00F55278">
          <w:rPr>
            <w:rFonts w:ascii="Times New Roman" w:hAnsi="Times New Roman" w:cs="Times New Roman"/>
            <w:bCs/>
            <w:lang w:val="en-US"/>
          </w:rPr>
          <w:t xml:space="preserve">composition of the </w:t>
        </w:r>
      </w:ins>
      <w:r w:rsidRPr="00F55278">
        <w:rPr>
          <w:rFonts w:ascii="Times New Roman" w:hAnsi="Times New Roman" w:cs="Times New Roman"/>
          <w:bCs/>
          <w:lang w:val="en-US"/>
        </w:rPr>
        <w:t xml:space="preserve">microbiome, </w:t>
      </w:r>
      <w:del w:id="9" w:author="Imilce De los Angeles Rodriguez Fernandez" w:date="2023-06-14T19:45:00Z">
        <w:r w:rsidRPr="00F55278" w:rsidDel="00F55278">
          <w:rPr>
            <w:rFonts w:ascii="Times New Roman" w:hAnsi="Times New Roman" w:cs="Times New Roman"/>
            <w:bCs/>
            <w:lang w:val="en-US"/>
          </w:rPr>
          <w:delText xml:space="preserve">various </w:delText>
        </w:r>
      </w:del>
      <w:ins w:id="10" w:author="Imilce De los Angeles Rodriguez Fernandez" w:date="2023-06-14T19:45:00Z">
        <w:r w:rsidR="00F55278">
          <w:rPr>
            <w:rFonts w:ascii="Times New Roman" w:hAnsi="Times New Roman" w:cs="Times New Roman"/>
            <w:bCs/>
            <w:lang w:val="en-US"/>
          </w:rPr>
          <w:t xml:space="preserve">genomic </w:t>
        </w:r>
      </w:ins>
      <w:r w:rsidRPr="00F55278">
        <w:rPr>
          <w:rFonts w:ascii="Times New Roman" w:hAnsi="Times New Roman" w:cs="Times New Roman"/>
          <w:bCs/>
          <w:lang w:val="en-US"/>
        </w:rPr>
        <w:t xml:space="preserve">techniques </w:t>
      </w:r>
      <w:ins w:id="11" w:author="Imilce De los Angeles Rodriguez Fernandez" w:date="2023-06-14T19:46:00Z">
        <w:r w:rsidR="00F55278">
          <w:rPr>
            <w:rFonts w:ascii="Times New Roman" w:hAnsi="Times New Roman" w:cs="Times New Roman"/>
            <w:bCs/>
            <w:lang w:val="en-US"/>
          </w:rPr>
          <w:t xml:space="preserve">such as </w:t>
        </w:r>
        <w:r w:rsidR="00F55278" w:rsidRPr="00F55278">
          <w:rPr>
            <w:rFonts w:ascii="Times New Roman" w:hAnsi="Times New Roman" w:cs="Times New Roman"/>
            <w:bCs/>
            <w:lang w:val="en-US"/>
          </w:rPr>
          <w:t>whole genome shotgun sequencing (WGS)</w:t>
        </w:r>
        <w:r w:rsidR="00F55278">
          <w:rPr>
            <w:rFonts w:ascii="Times New Roman" w:hAnsi="Times New Roman" w:cs="Times New Roman"/>
            <w:bCs/>
            <w:lang w:val="en-US"/>
          </w:rPr>
          <w:t xml:space="preserve"> and </w:t>
        </w:r>
        <w:r w:rsidR="00F55278" w:rsidRPr="00F55278">
          <w:rPr>
            <w:rFonts w:ascii="Times New Roman" w:hAnsi="Times New Roman" w:cs="Times New Roman"/>
            <w:bCs/>
            <w:lang w:val="en-US"/>
          </w:rPr>
          <w:t>16s rRNA sequencing</w:t>
        </w:r>
      </w:ins>
      <w:ins w:id="12" w:author="Imilce De los Angeles Rodriguez Fernandez" w:date="2023-06-14T19:50:00Z">
        <w:r w:rsidR="00DE3DF1">
          <w:rPr>
            <w:rFonts w:ascii="Times New Roman" w:hAnsi="Times New Roman" w:cs="Times New Roman"/>
            <w:bCs/>
            <w:lang w:val="en-US"/>
          </w:rPr>
          <w:t xml:space="preserve"> (</w:t>
        </w:r>
      </w:ins>
      <w:ins w:id="13" w:author="Imilce De los Angeles Rodriguez Fernandez" w:date="2023-06-14T19:51:00Z">
        <w:r w:rsidR="00DE3DF1">
          <w:rPr>
            <w:rFonts w:ascii="Times New Roman" w:hAnsi="Times New Roman" w:cs="Times New Roman"/>
            <w:bCs/>
            <w:lang w:val="en-US"/>
          </w:rPr>
          <w:t>16s rRNAseq)</w:t>
        </w:r>
      </w:ins>
      <w:ins w:id="14" w:author="Imilce De los Angeles Rodriguez Fernandez" w:date="2023-06-14T19:46:00Z">
        <w:r w:rsidR="00F55278" w:rsidRPr="00F55278">
          <w:rPr>
            <w:rFonts w:ascii="Times New Roman" w:hAnsi="Times New Roman" w:cs="Times New Roman"/>
            <w:bCs/>
            <w:lang w:val="en-US"/>
          </w:rPr>
          <w:t xml:space="preserve"> </w:t>
        </w:r>
      </w:ins>
      <w:r w:rsidRPr="00F55278">
        <w:rPr>
          <w:rFonts w:ascii="Times New Roman" w:hAnsi="Times New Roman" w:cs="Times New Roman"/>
          <w:bCs/>
          <w:lang w:val="en-US"/>
        </w:rPr>
        <w:t>are employed</w:t>
      </w:r>
      <w:ins w:id="15" w:author="Imilce De los Angeles Rodriguez Fernandez" w:date="2023-06-14T19:46:00Z">
        <w:r w:rsidR="00F55278">
          <w:rPr>
            <w:rFonts w:ascii="Times New Roman" w:hAnsi="Times New Roman" w:cs="Times New Roman"/>
            <w:bCs/>
            <w:lang w:val="en-US"/>
          </w:rPr>
          <w:t>.</w:t>
        </w:r>
      </w:ins>
      <w:del w:id="16" w:author="Imilce De los Angeles Rodriguez Fernandez" w:date="2023-06-14T19:46:00Z">
        <w:r w:rsidRPr="00F55278" w:rsidDel="00F55278">
          <w:rPr>
            <w:rFonts w:ascii="Times New Roman" w:hAnsi="Times New Roman" w:cs="Times New Roman"/>
            <w:bCs/>
            <w:lang w:val="en-US"/>
          </w:rPr>
          <w:delText>, such as whole genome shotgun sequencing (WGS), amplicon sequencing, Next Generation Sequencing (NGS), 16s rRNA sequencing,</w:delText>
        </w:r>
      </w:del>
      <w:ins w:id="17" w:author="Imilce De los Angeles Rodriguez Fernandez" w:date="2023-06-14T19:47:00Z">
        <w:r w:rsidR="00F55278">
          <w:rPr>
            <w:rFonts w:ascii="Times New Roman" w:hAnsi="Times New Roman" w:cs="Times New Roman"/>
            <w:bCs/>
            <w:lang w:val="en-US"/>
          </w:rPr>
          <w:t xml:space="preserve"> </w:t>
        </w:r>
      </w:ins>
      <w:ins w:id="18" w:author="Imilce De los Angeles Rodriguez Fernandez" w:date="2023-06-14T19:48:00Z">
        <w:r w:rsidR="00F55278">
          <w:rPr>
            <w:rFonts w:ascii="Times New Roman" w:hAnsi="Times New Roman" w:cs="Times New Roman"/>
            <w:bCs/>
            <w:lang w:val="en-US"/>
          </w:rPr>
          <w:t>When analyzing</w:t>
        </w:r>
      </w:ins>
      <w:ins w:id="19" w:author="Imilce De los Angeles Rodriguez Fernandez" w:date="2023-06-14T19:49:00Z">
        <w:r w:rsidR="00F55278">
          <w:rPr>
            <w:rFonts w:ascii="Times New Roman" w:hAnsi="Times New Roman" w:cs="Times New Roman"/>
            <w:bCs/>
            <w:lang w:val="en-US"/>
          </w:rPr>
          <w:t xml:space="preserve"> the bacterial composition and abunda</w:t>
        </w:r>
      </w:ins>
      <w:ins w:id="20" w:author="Imilce De los Angeles Rodriguez Fernandez" w:date="2023-06-14T19:50:00Z">
        <w:r w:rsidR="00F55278">
          <w:rPr>
            <w:rFonts w:ascii="Times New Roman" w:hAnsi="Times New Roman" w:cs="Times New Roman"/>
            <w:bCs/>
            <w:lang w:val="en-US"/>
          </w:rPr>
          <w:t>nce in</w:t>
        </w:r>
      </w:ins>
      <w:ins w:id="21" w:author="Imilce De los Angeles Rodriguez Fernandez" w:date="2023-06-14T19:48:00Z">
        <w:r w:rsidR="00F55278">
          <w:rPr>
            <w:rFonts w:ascii="Times New Roman" w:hAnsi="Times New Roman" w:cs="Times New Roman"/>
            <w:bCs/>
            <w:lang w:val="en-US"/>
          </w:rPr>
          <w:t xml:space="preserve"> complex samples</w:t>
        </w:r>
      </w:ins>
      <w:ins w:id="22" w:author="Imilce De los Angeles Rodriguez Fernandez" w:date="2023-06-14T19:49:00Z">
        <w:r w:rsidR="00F55278">
          <w:rPr>
            <w:rFonts w:ascii="Times New Roman" w:hAnsi="Times New Roman" w:cs="Times New Roman"/>
            <w:bCs/>
            <w:lang w:val="en-US"/>
          </w:rPr>
          <w:t xml:space="preserve">, </w:t>
        </w:r>
      </w:ins>
      <w:ins w:id="23" w:author="Imilce De los Angeles Rodriguez Fernandez" w:date="2023-06-14T19:47:00Z">
        <w:r w:rsidR="00F55278">
          <w:rPr>
            <w:rFonts w:ascii="Times New Roman" w:hAnsi="Times New Roman" w:cs="Times New Roman"/>
            <w:bCs/>
            <w:lang w:val="en-US"/>
          </w:rPr>
          <w:t xml:space="preserve">WGS </w:t>
        </w:r>
      </w:ins>
      <w:ins w:id="24" w:author="Imilce De los Angeles Rodriguez Fernandez" w:date="2023-06-14T19:48:00Z">
        <w:r w:rsidR="00F55278">
          <w:rPr>
            <w:rFonts w:ascii="Times New Roman" w:hAnsi="Times New Roman" w:cs="Times New Roman"/>
            <w:bCs/>
            <w:lang w:val="en-US"/>
          </w:rPr>
          <w:t xml:space="preserve">has the advantage that </w:t>
        </w:r>
      </w:ins>
      <w:ins w:id="25" w:author="Imilce De los Angeles Rodriguez Fernandez" w:date="2023-06-14T19:49:00Z">
        <w:r w:rsidR="00F55278">
          <w:rPr>
            <w:rFonts w:ascii="Times New Roman" w:hAnsi="Times New Roman" w:cs="Times New Roman"/>
            <w:bCs/>
            <w:lang w:val="en-US"/>
          </w:rPr>
          <w:t xml:space="preserve">because </w:t>
        </w:r>
      </w:ins>
      <w:ins w:id="26" w:author="Imilce De los Angeles Rodriguez Fernandez" w:date="2023-06-14T19:48:00Z">
        <w:r w:rsidR="00F55278">
          <w:rPr>
            <w:rFonts w:ascii="Times New Roman" w:hAnsi="Times New Roman" w:cs="Times New Roman"/>
            <w:bCs/>
            <w:lang w:val="en-US"/>
          </w:rPr>
          <w:t>you are sequencing the whole genome</w:t>
        </w:r>
      </w:ins>
      <w:ins w:id="27" w:author="Imilce De los Angeles Rodriguez Fernandez" w:date="2023-06-14T19:49:00Z">
        <w:r w:rsidR="00F55278">
          <w:rPr>
            <w:rFonts w:ascii="Times New Roman" w:hAnsi="Times New Roman" w:cs="Times New Roman"/>
            <w:bCs/>
            <w:lang w:val="en-US"/>
          </w:rPr>
          <w:t xml:space="preserve"> you can detect</w:t>
        </w:r>
      </w:ins>
      <w:ins w:id="28" w:author="Imilce De los Angeles Rodriguez Fernandez" w:date="2023-06-14T19:50:00Z">
        <w:r w:rsidR="00F55278">
          <w:rPr>
            <w:rFonts w:ascii="Times New Roman" w:hAnsi="Times New Roman" w:cs="Times New Roman"/>
            <w:bCs/>
            <w:lang w:val="en-US"/>
          </w:rPr>
          <w:t xml:space="preserve"> many bacteria at the species level. Whereas</w:t>
        </w:r>
        <w:r w:rsidR="00DE3DF1">
          <w:rPr>
            <w:rFonts w:ascii="Times New Roman" w:hAnsi="Times New Roman" w:cs="Times New Roman"/>
            <w:bCs/>
            <w:lang w:val="en-US"/>
          </w:rPr>
          <w:t xml:space="preserve"> </w:t>
        </w:r>
      </w:ins>
      <w:ins w:id="29" w:author="Imilce De los Angeles Rodriguez Fernandez" w:date="2023-06-14T19:51:00Z">
        <w:r w:rsidR="00DE3DF1">
          <w:rPr>
            <w:rFonts w:ascii="Times New Roman" w:hAnsi="Times New Roman" w:cs="Times New Roman"/>
            <w:bCs/>
            <w:lang w:val="en-US"/>
          </w:rPr>
          <w:t xml:space="preserve">in </w:t>
        </w:r>
      </w:ins>
      <w:ins w:id="30" w:author="Imilce De los Angeles Rodriguez Fernandez" w:date="2023-06-14T19:50:00Z">
        <w:r w:rsidR="00DE3DF1">
          <w:rPr>
            <w:rFonts w:ascii="Times New Roman" w:hAnsi="Times New Roman" w:cs="Times New Roman"/>
            <w:bCs/>
            <w:lang w:val="en-US"/>
          </w:rPr>
          <w:t xml:space="preserve">traditional </w:t>
        </w:r>
      </w:ins>
      <w:ins w:id="31" w:author="Imilce De los Angeles Rodriguez Fernandez" w:date="2023-06-14T19:51:00Z">
        <w:r w:rsidR="00DE3DF1">
          <w:rPr>
            <w:rFonts w:ascii="Times New Roman" w:hAnsi="Times New Roman" w:cs="Times New Roman"/>
            <w:bCs/>
            <w:lang w:val="en-US"/>
          </w:rPr>
          <w:t xml:space="preserve">16s rRNAseq, </w:t>
        </w:r>
      </w:ins>
      <w:ins w:id="32" w:author="Imilce De los Angeles Rodriguez Fernandez" w:date="2023-06-14T19:52:00Z">
        <w:r w:rsidR="00FB45BB">
          <w:rPr>
            <w:rFonts w:ascii="Times New Roman" w:hAnsi="Times New Roman" w:cs="Times New Roman"/>
            <w:bCs/>
            <w:lang w:val="en-US"/>
          </w:rPr>
          <w:t>scientists</w:t>
        </w:r>
      </w:ins>
      <w:ins w:id="33" w:author="Imilce De los Angeles Rodriguez Fernandez" w:date="2023-06-14T19:51:00Z">
        <w:r w:rsidR="00DE3DF1">
          <w:rPr>
            <w:rFonts w:ascii="Times New Roman" w:hAnsi="Times New Roman" w:cs="Times New Roman"/>
            <w:bCs/>
            <w:lang w:val="en-US"/>
          </w:rPr>
          <w:t xml:space="preserve"> wil</w:t>
        </w:r>
      </w:ins>
      <w:ins w:id="34" w:author="Imilce De los Angeles Rodriguez Fernandez" w:date="2023-06-14T19:52:00Z">
        <w:r w:rsidR="00FB45BB">
          <w:rPr>
            <w:rFonts w:ascii="Times New Roman" w:hAnsi="Times New Roman" w:cs="Times New Roman"/>
            <w:bCs/>
            <w:lang w:val="en-US"/>
          </w:rPr>
          <w:t>l</w:t>
        </w:r>
      </w:ins>
      <w:ins w:id="35" w:author="Imilce De los Angeles Rodriguez Fernandez" w:date="2023-06-14T19:51:00Z">
        <w:r w:rsidR="00DE3DF1">
          <w:rPr>
            <w:rFonts w:ascii="Times New Roman" w:hAnsi="Times New Roman" w:cs="Times New Roman"/>
            <w:bCs/>
            <w:lang w:val="en-US"/>
          </w:rPr>
          <w:t xml:space="preserve"> sequence only a portion of the 16s rRNA gene</w:t>
        </w:r>
      </w:ins>
      <w:ins w:id="36" w:author="Imilce De los Angeles Rodriguez Fernandez" w:date="2023-06-14T19:52:00Z">
        <w:r w:rsidR="00FB45BB">
          <w:rPr>
            <w:rFonts w:ascii="Times New Roman" w:hAnsi="Times New Roman" w:cs="Times New Roman"/>
            <w:bCs/>
            <w:lang w:val="en-US"/>
          </w:rPr>
          <w:t xml:space="preserve"> </w:t>
        </w:r>
      </w:ins>
      <w:ins w:id="37" w:author="Imilce De los Angeles Rodriguez Fernandez" w:date="2023-06-16T18:56:00Z">
        <w:r w:rsidR="004738AE">
          <w:rPr>
            <w:rFonts w:ascii="Times New Roman" w:hAnsi="Times New Roman" w:cs="Times New Roman"/>
            <w:bCs/>
            <w:lang w:val="en-US"/>
          </w:rPr>
          <w:t xml:space="preserve">usually of around </w:t>
        </w:r>
      </w:ins>
      <w:ins w:id="38" w:author="Imilce De los Angeles Rodriguez Fernandez" w:date="2023-06-16T18:58:00Z">
        <w:r w:rsidR="004738AE">
          <w:rPr>
            <w:rFonts w:ascii="Times New Roman" w:hAnsi="Times New Roman" w:cs="Times New Roman"/>
            <w:bCs/>
            <w:lang w:val="en-US"/>
          </w:rPr>
          <w:t>300-500 bp</w:t>
        </w:r>
      </w:ins>
      <w:ins w:id="39" w:author="Imilce De los Angeles Rodriguez Fernandez" w:date="2023-06-16T18:56:00Z">
        <w:r w:rsidR="004738AE">
          <w:rPr>
            <w:rFonts w:ascii="Times New Roman" w:hAnsi="Times New Roman" w:cs="Times New Roman"/>
            <w:bCs/>
            <w:lang w:val="en-US"/>
          </w:rPr>
          <w:t xml:space="preserve"> </w:t>
        </w:r>
      </w:ins>
      <w:ins w:id="40" w:author="Imilce De los Angeles Rodriguez Fernandez" w:date="2023-06-14T19:52:00Z">
        <w:r w:rsidR="00FB45BB">
          <w:rPr>
            <w:rFonts w:ascii="Times New Roman" w:hAnsi="Times New Roman" w:cs="Times New Roman"/>
            <w:bCs/>
            <w:lang w:val="en-US"/>
          </w:rPr>
          <w:t>leading to the identification of bacteria only at the genus level and thus missing information about species</w:t>
        </w:r>
      </w:ins>
      <w:ins w:id="41" w:author="Imilce De los Angeles Rodriguez Fernandez" w:date="2023-06-14T19:51:00Z">
        <w:r w:rsidR="00FB45BB">
          <w:rPr>
            <w:rFonts w:ascii="Times New Roman" w:hAnsi="Times New Roman" w:cs="Times New Roman"/>
            <w:bCs/>
            <w:lang w:val="en-US"/>
          </w:rPr>
          <w:t>.</w:t>
        </w:r>
      </w:ins>
      <w:ins w:id="42" w:author="Imilce De los Angeles Rodriguez Fernandez" w:date="2023-06-14T19:52:00Z">
        <w:r w:rsidR="00FB45BB">
          <w:rPr>
            <w:rFonts w:ascii="Times New Roman" w:hAnsi="Times New Roman" w:cs="Times New Roman"/>
            <w:bCs/>
            <w:lang w:val="en-US"/>
          </w:rPr>
          <w:t xml:space="preserve"> </w:t>
        </w:r>
      </w:ins>
      <w:ins w:id="43" w:author="Imilce De los Angeles Rodriguez Fernandez" w:date="2023-06-14T19:53:00Z">
        <w:r w:rsidR="00FB45BB">
          <w:rPr>
            <w:rFonts w:ascii="Times New Roman" w:hAnsi="Times New Roman" w:cs="Times New Roman"/>
            <w:bCs/>
            <w:lang w:val="en-US"/>
          </w:rPr>
          <w:t xml:space="preserve">To circumvent this problem, scientists have </w:t>
        </w:r>
      </w:ins>
      <w:ins w:id="44" w:author="Imilce De los Angeles Rodriguez Fernandez" w:date="2023-06-16T18:56:00Z">
        <w:r w:rsidR="004738AE">
          <w:rPr>
            <w:rFonts w:ascii="Times New Roman" w:hAnsi="Times New Roman" w:cs="Times New Roman"/>
            <w:bCs/>
            <w:lang w:val="en-US"/>
          </w:rPr>
          <w:t xml:space="preserve">turned to </w:t>
        </w:r>
      </w:ins>
      <w:ins w:id="45" w:author="Imilce De los Angeles Rodriguez Fernandez" w:date="2023-06-16T19:02:00Z">
        <w:r w:rsidR="004738AE">
          <w:rPr>
            <w:rFonts w:ascii="Times New Roman" w:hAnsi="Times New Roman" w:cs="Times New Roman"/>
            <w:bCs/>
            <w:lang w:val="en-US"/>
          </w:rPr>
          <w:t>sequence</w:t>
        </w:r>
      </w:ins>
      <w:ins w:id="46" w:author="Imilce De los Angeles Rodriguez Fernandez" w:date="2023-06-16T18:56:00Z">
        <w:r w:rsidR="004738AE">
          <w:rPr>
            <w:rFonts w:ascii="Times New Roman" w:hAnsi="Times New Roman" w:cs="Times New Roman"/>
            <w:bCs/>
            <w:lang w:val="en-US"/>
          </w:rPr>
          <w:t xml:space="preserve"> </w:t>
        </w:r>
      </w:ins>
      <w:ins w:id="47" w:author="Imilce De los Angeles Rodriguez Fernandez" w:date="2023-06-16T18:58:00Z">
        <w:r w:rsidR="004738AE">
          <w:rPr>
            <w:rFonts w:ascii="Times New Roman" w:hAnsi="Times New Roman" w:cs="Times New Roman"/>
            <w:bCs/>
            <w:lang w:val="en-US"/>
          </w:rPr>
          <w:t>the whole 16 s rRNA gene (</w:t>
        </w:r>
        <w:r w:rsidR="004738AE">
          <w:rPr>
            <w:rFonts w:ascii="Times New Roman" w:hAnsi="Times New Roman" w:cs="Times New Roman"/>
            <w:bCs/>
            <w:lang w:val="en-US"/>
          </w:rPr>
          <w:t>~1500 bp</w:t>
        </w:r>
        <w:r w:rsidR="004738AE">
          <w:rPr>
            <w:rFonts w:ascii="Times New Roman" w:hAnsi="Times New Roman" w:cs="Times New Roman"/>
            <w:bCs/>
            <w:lang w:val="en-US"/>
          </w:rPr>
          <w:t>)</w:t>
        </w:r>
      </w:ins>
      <w:ins w:id="48" w:author="Imilce De los Angeles Rodriguez Fernandez" w:date="2023-06-16T18:59:00Z">
        <w:r w:rsidR="004738AE">
          <w:rPr>
            <w:rFonts w:ascii="Times New Roman" w:hAnsi="Times New Roman" w:cs="Times New Roman"/>
            <w:bCs/>
            <w:lang w:val="en-US"/>
          </w:rPr>
          <w:t xml:space="preserve"> </w:t>
        </w:r>
      </w:ins>
      <w:ins w:id="49" w:author="Imilce De los Angeles Rodriguez Fernandez" w:date="2023-06-16T19:00:00Z">
        <w:r w:rsidR="004738AE">
          <w:rPr>
            <w:rFonts w:ascii="Times New Roman" w:hAnsi="Times New Roman" w:cs="Times New Roman"/>
            <w:bCs/>
            <w:lang w:val="en-US"/>
          </w:rPr>
          <w:t>to get</w:t>
        </w:r>
      </w:ins>
      <w:ins w:id="50" w:author="Imilce De los Angeles Rodriguez Fernandez" w:date="2023-06-16T18:59:00Z">
        <w:r w:rsidR="004738AE">
          <w:rPr>
            <w:rFonts w:ascii="Times New Roman" w:hAnsi="Times New Roman" w:cs="Times New Roman"/>
            <w:bCs/>
            <w:lang w:val="en-US"/>
          </w:rPr>
          <w:t xml:space="preserve"> </w:t>
        </w:r>
      </w:ins>
      <w:ins w:id="51" w:author="Imilce De los Angeles Rodriguez Fernandez" w:date="2023-06-16T19:00:00Z">
        <w:r w:rsidR="004738AE">
          <w:rPr>
            <w:rFonts w:ascii="Times New Roman" w:hAnsi="Times New Roman" w:cs="Times New Roman"/>
            <w:bCs/>
            <w:lang w:val="en-US"/>
          </w:rPr>
          <w:t>species-level</w:t>
        </w:r>
      </w:ins>
      <w:ins w:id="52" w:author="Imilce De los Angeles Rodriguez Fernandez" w:date="2023-06-16T18:59:00Z">
        <w:r w:rsidR="004738AE">
          <w:rPr>
            <w:rFonts w:ascii="Times New Roman" w:hAnsi="Times New Roman" w:cs="Times New Roman"/>
            <w:bCs/>
            <w:lang w:val="en-US"/>
          </w:rPr>
          <w:t xml:space="preserve"> information. </w:t>
        </w:r>
      </w:ins>
      <w:ins w:id="53" w:author="Imilce De los Angeles Rodriguez Fernandez" w:date="2023-06-16T19:04:00Z">
        <w:r w:rsidR="004738AE">
          <w:rPr>
            <w:rFonts w:ascii="Times New Roman" w:hAnsi="Times New Roman" w:cs="Times New Roman"/>
            <w:bCs/>
            <w:lang w:val="en-US"/>
          </w:rPr>
          <w:t xml:space="preserve">This combined with being </w:t>
        </w:r>
      </w:ins>
      <w:ins w:id="54" w:author="Imilce De los Angeles Rodriguez Fernandez" w:date="2023-06-16T19:07:00Z">
        <w:r w:rsidR="00F206F2">
          <w:rPr>
            <w:rFonts w:ascii="Times New Roman" w:hAnsi="Times New Roman" w:cs="Times New Roman"/>
            <w:bCs/>
            <w:lang w:val="en-US"/>
          </w:rPr>
          <w:t xml:space="preserve">quick and </w:t>
        </w:r>
      </w:ins>
      <w:ins w:id="55" w:author="Imilce De los Angeles Rodriguez Fernandez" w:date="2023-06-16T19:04:00Z">
        <w:r w:rsidR="004738AE">
          <w:rPr>
            <w:rFonts w:ascii="Times New Roman" w:hAnsi="Times New Roman" w:cs="Times New Roman"/>
            <w:bCs/>
            <w:lang w:val="en-US"/>
          </w:rPr>
          <w:t xml:space="preserve">cost-effective provides </w:t>
        </w:r>
      </w:ins>
      <w:ins w:id="56" w:author="Imilce De los Angeles Rodriguez Fernandez" w:date="2023-06-16T19:06:00Z">
        <w:r w:rsidR="00F206F2">
          <w:rPr>
            <w:rFonts w:ascii="Times New Roman" w:hAnsi="Times New Roman" w:cs="Times New Roman"/>
            <w:bCs/>
            <w:lang w:val="en-US"/>
          </w:rPr>
          <w:t xml:space="preserve">an </w:t>
        </w:r>
      </w:ins>
      <w:ins w:id="57" w:author="Imilce De los Angeles Rodriguez Fernandez" w:date="2023-06-16T19:04:00Z">
        <w:r w:rsidR="004738AE">
          <w:rPr>
            <w:rFonts w:ascii="Times New Roman" w:hAnsi="Times New Roman" w:cs="Times New Roman"/>
            <w:bCs/>
            <w:lang w:val="en-US"/>
          </w:rPr>
          <w:t>additional advantage of using 16s rRNAseq vs meta</w:t>
        </w:r>
      </w:ins>
      <w:ins w:id="58" w:author="Imilce De los Angeles Rodriguez Fernandez" w:date="2023-06-16T19:05:00Z">
        <w:r w:rsidR="004738AE">
          <w:rPr>
            <w:rFonts w:ascii="Times New Roman" w:hAnsi="Times New Roman" w:cs="Times New Roman"/>
            <w:bCs/>
            <w:lang w:val="en-US"/>
          </w:rPr>
          <w:t>genomics as an initial approach to study differences in abundance and composition of the gut microbiome</w:t>
        </w:r>
      </w:ins>
      <w:ins w:id="59" w:author="Imilce De los Angeles Rodriguez Fernandez" w:date="2023-06-16T19:03:00Z">
        <w:r w:rsidR="004738AE">
          <w:rPr>
            <w:rFonts w:ascii="Times New Roman" w:hAnsi="Times New Roman" w:cs="Times New Roman"/>
            <w:bCs/>
            <w:lang w:val="en-US"/>
          </w:rPr>
          <w:t>.</w:t>
        </w:r>
      </w:ins>
      <w:ins w:id="60" w:author="Imilce De los Angeles Rodriguez Fernandez" w:date="2023-06-16T19:06:00Z">
        <w:r w:rsidR="00F206F2">
          <w:rPr>
            <w:rFonts w:ascii="Times New Roman" w:hAnsi="Times New Roman" w:cs="Times New Roman"/>
            <w:bCs/>
            <w:lang w:val="en-US"/>
          </w:rPr>
          <w:t xml:space="preserve"> For my proposed project I will </w:t>
        </w:r>
      </w:ins>
      <w:ins w:id="61" w:author="Imilce De los Angeles Rodriguez Fernandez" w:date="2023-06-16T19:07:00Z">
        <w:r w:rsidR="00F206F2">
          <w:rPr>
            <w:rFonts w:ascii="Times New Roman" w:hAnsi="Times New Roman" w:cs="Times New Roman"/>
            <w:bCs/>
            <w:lang w:val="en-US"/>
          </w:rPr>
          <w:t>sequence</w:t>
        </w:r>
      </w:ins>
      <w:ins w:id="62" w:author="Imilce De los Angeles Rodriguez Fernandez" w:date="2023-06-16T19:06:00Z">
        <w:r w:rsidR="00F206F2">
          <w:rPr>
            <w:rFonts w:ascii="Times New Roman" w:hAnsi="Times New Roman" w:cs="Times New Roman"/>
            <w:bCs/>
            <w:lang w:val="en-US"/>
          </w:rPr>
          <w:t xml:space="preserve"> t</w:t>
        </w:r>
      </w:ins>
      <w:ins w:id="63" w:author="Imilce De los Angeles Rodriguez Fernandez" w:date="2023-06-16T19:07:00Z">
        <w:r w:rsidR="00F206F2">
          <w:rPr>
            <w:rFonts w:ascii="Times New Roman" w:hAnsi="Times New Roman" w:cs="Times New Roman"/>
            <w:bCs/>
            <w:lang w:val="en-US"/>
          </w:rPr>
          <w:t>he whole</w:t>
        </w:r>
      </w:ins>
      <w:ins w:id="64" w:author="Imilce De los Angeles Rodriguez Fernandez" w:date="2023-06-16T19:06:00Z">
        <w:r w:rsidR="00F206F2">
          <w:rPr>
            <w:rFonts w:ascii="Times New Roman" w:hAnsi="Times New Roman" w:cs="Times New Roman"/>
            <w:bCs/>
            <w:lang w:val="en-US"/>
          </w:rPr>
          <w:t xml:space="preserve"> 16s rRNA</w:t>
        </w:r>
      </w:ins>
      <w:ins w:id="65" w:author="Imilce De los Angeles Rodriguez Fernandez" w:date="2023-06-16T19:07:00Z">
        <w:r w:rsidR="00F206F2">
          <w:rPr>
            <w:rFonts w:ascii="Times New Roman" w:hAnsi="Times New Roman" w:cs="Times New Roman"/>
            <w:bCs/>
            <w:lang w:val="en-US"/>
          </w:rPr>
          <w:t xml:space="preserve"> gene of flies exposed or not to ethanol using Nanopore sequencing technology.</w:t>
        </w:r>
      </w:ins>
      <w:ins w:id="66" w:author="Imilce De los Angeles Rodriguez Fernandez" w:date="2023-06-16T19:06:00Z">
        <w:r w:rsidR="00F206F2">
          <w:rPr>
            <w:rFonts w:ascii="Times New Roman" w:hAnsi="Times New Roman" w:cs="Times New Roman"/>
            <w:bCs/>
            <w:lang w:val="en-US"/>
          </w:rPr>
          <w:t xml:space="preserve"> </w:t>
        </w:r>
      </w:ins>
    </w:p>
    <w:p w14:paraId="0C691DC5" w14:textId="7C026E1E" w:rsidR="00143EFC" w:rsidRPr="006A2619" w:rsidRDefault="00143EFC" w:rsidP="00F206F2">
      <w:pPr>
        <w:ind w:firstLine="720"/>
        <w:jc w:val="both"/>
        <w:rPr>
          <w:rFonts w:ascii="Times New Roman" w:hAnsi="Times New Roman" w:cs="Times New Roman"/>
          <w:bCs/>
          <w:lang w:val="en-US"/>
        </w:rPr>
      </w:pPr>
      <w:del w:id="67" w:author="Imilce De los Angeles Rodriguez Fernandez" w:date="2023-06-14T19:47:00Z">
        <w:r w:rsidRPr="00F55278" w:rsidDel="00F55278">
          <w:rPr>
            <w:rFonts w:ascii="Times New Roman" w:hAnsi="Times New Roman" w:cs="Times New Roman"/>
            <w:bCs/>
            <w:lang w:val="en-US"/>
          </w:rPr>
          <w:delText xml:space="preserve"> </w:delText>
        </w:r>
      </w:del>
      <w:del w:id="68" w:author="Imilce De los Angeles Rodriguez Fernandez" w:date="2023-06-14T19:46:00Z">
        <w:r w:rsidRPr="00F55278" w:rsidDel="00F55278">
          <w:rPr>
            <w:rFonts w:ascii="Times New Roman" w:hAnsi="Times New Roman" w:cs="Times New Roman"/>
            <w:bCs/>
            <w:lang w:val="en-US"/>
          </w:rPr>
          <w:delText>and nanopore sequencing.</w:delText>
        </w:r>
        <w:r w:rsidRPr="006A2619" w:rsidDel="00F55278">
          <w:rPr>
            <w:rFonts w:ascii="Times New Roman" w:hAnsi="Times New Roman" w:cs="Times New Roman"/>
            <w:bCs/>
            <w:lang w:val="en-US"/>
          </w:rPr>
          <w:delText xml:space="preserve"> </w:delText>
        </w:r>
      </w:del>
      <w:del w:id="69" w:author="Imilce De los Angeles Rodriguez Fernandez" w:date="2023-06-16T19:08:00Z">
        <w:r w:rsidRPr="006A2619" w:rsidDel="00F206F2">
          <w:rPr>
            <w:rFonts w:ascii="Times New Roman" w:hAnsi="Times New Roman" w:cs="Times New Roman"/>
            <w:bCs/>
            <w:lang w:val="en-US"/>
          </w:rPr>
          <w:delText xml:space="preserve">Nanopore sequencing will be used in this experiment. </w:delText>
        </w:r>
      </w:del>
      <w:r w:rsidRPr="006A2619">
        <w:rPr>
          <w:rFonts w:ascii="Times New Roman" w:hAnsi="Times New Roman" w:cs="Times New Roman"/>
          <w:bCs/>
          <w:lang w:val="en-US"/>
        </w:rPr>
        <w:t xml:space="preserve">Nanopore sequencing utilizes nanopores, which are small openings found in natural membranes, are incorporated into a synthetic membrane, and immersed in an electrophysiological solution. By applying an ionic current through these nanopores, the movement of molecules like DNA and RNA can be detected, causing changes in the current. This real-time signal analysis allows for the determination of the base sequence in the passing DNA or RNA strands. Nanopore sequencing has many advantages, such as being the only sequencing technology that offers real-time analysis, meaning that it allows users to run their experiment until a predetermined parameter is met. Also, a longer sequencing run permits more DNA/RNA molecules to be sequenced, thereby enhancing the probability of identifying low-abundance sequences within a sample, leading to increased result reliability and a broader spectrum of analysis. Also, it produces incredibly long-read sequence data far cheaper and faster than other techniques.  </w:t>
      </w:r>
    </w:p>
    <w:p w14:paraId="37A7BF58" w14:textId="77777777" w:rsidR="00143EFC" w:rsidRPr="006A2619" w:rsidRDefault="00143EFC" w:rsidP="00143EFC">
      <w:pPr>
        <w:jc w:val="both"/>
        <w:rPr>
          <w:rFonts w:ascii="Times New Roman" w:hAnsi="Times New Roman" w:cs="Times New Roman"/>
          <w:bCs/>
          <w:lang w:val="en-US"/>
        </w:rPr>
      </w:pPr>
    </w:p>
    <w:p w14:paraId="39647653" w14:textId="20280A2A" w:rsidR="00143EFC" w:rsidRDefault="00143EFC" w:rsidP="003763DA">
      <w:pPr>
        <w:ind w:firstLine="720"/>
        <w:jc w:val="both"/>
        <w:rPr>
          <w:rFonts w:ascii="Times New Roman" w:hAnsi="Times New Roman" w:cs="Times New Roman"/>
          <w:bCs/>
          <w:lang w:val="en-US"/>
        </w:rPr>
      </w:pPr>
      <w:r w:rsidRPr="005A2488">
        <w:rPr>
          <w:rFonts w:ascii="Times New Roman" w:hAnsi="Times New Roman" w:cs="Times New Roman"/>
          <w:bCs/>
          <w:lang w:val="en-US"/>
        </w:rPr>
        <w:t>In this research, I will collaborate with</w:t>
      </w:r>
      <w:r>
        <w:rPr>
          <w:rFonts w:ascii="Times New Roman" w:hAnsi="Times New Roman" w:cs="Times New Roman"/>
          <w:bCs/>
          <w:lang w:val="en-US"/>
        </w:rPr>
        <w:t xml:space="preserve"> </w:t>
      </w:r>
      <w:r w:rsidRPr="006A2619">
        <w:rPr>
          <w:rFonts w:ascii="Times New Roman" w:hAnsi="Times New Roman" w:cs="Times New Roman"/>
          <w:bCs/>
          <w:lang w:val="en-US"/>
        </w:rPr>
        <w:t xml:space="preserve">graduate student Patricia Pujols </w:t>
      </w:r>
      <w:r w:rsidRPr="005B39CC">
        <w:rPr>
          <w:rFonts w:ascii="Times New Roman" w:hAnsi="Times New Roman" w:cs="Times New Roman"/>
          <w:bCs/>
          <w:lang w:val="en-US"/>
        </w:rPr>
        <w:t>who is focusing on investigating</w:t>
      </w:r>
      <w:r w:rsidRPr="006A2619">
        <w:rPr>
          <w:rFonts w:ascii="Times New Roman" w:hAnsi="Times New Roman" w:cs="Times New Roman"/>
          <w:bCs/>
          <w:lang w:val="en-US"/>
        </w:rPr>
        <w:t xml:space="preserve"> how alcohol affects the gut microbiome and its impact on the tolerance and sensitivity </w:t>
      </w:r>
      <w:del w:id="70" w:author="Imilce De los Angeles Rodriguez Fernandez" w:date="2023-06-16T19:31:00Z">
        <w:r w:rsidRPr="006A2619" w:rsidDel="003763DA">
          <w:rPr>
            <w:rFonts w:ascii="Times New Roman" w:hAnsi="Times New Roman" w:cs="Times New Roman"/>
            <w:bCs/>
            <w:lang w:val="en-US"/>
          </w:rPr>
          <w:delText xml:space="preserve">of </w:delText>
        </w:r>
      </w:del>
      <w:ins w:id="71" w:author="Imilce De los Angeles Rodriguez Fernandez" w:date="2023-06-16T19:31:00Z">
        <w:r w:rsidR="003763DA">
          <w:rPr>
            <w:rFonts w:ascii="Times New Roman" w:hAnsi="Times New Roman" w:cs="Times New Roman"/>
            <w:bCs/>
            <w:lang w:val="en-US"/>
          </w:rPr>
          <w:t>in young and old</w:t>
        </w:r>
        <w:r w:rsidR="003763DA" w:rsidRPr="006A2619">
          <w:rPr>
            <w:rFonts w:ascii="Times New Roman" w:hAnsi="Times New Roman" w:cs="Times New Roman"/>
            <w:bCs/>
            <w:lang w:val="en-US"/>
          </w:rPr>
          <w:t xml:space="preserve"> </w:t>
        </w:r>
      </w:ins>
      <w:r w:rsidRPr="005B39CC">
        <w:rPr>
          <w:rFonts w:ascii="Times New Roman" w:hAnsi="Times New Roman" w:cs="Times New Roman"/>
          <w:bCs/>
          <w:i/>
          <w:iCs/>
          <w:lang w:val="en-US"/>
        </w:rPr>
        <w:t>Drosophila melanogaster</w:t>
      </w:r>
      <w:r w:rsidRPr="006A2619">
        <w:rPr>
          <w:rFonts w:ascii="Times New Roman" w:hAnsi="Times New Roman" w:cs="Times New Roman"/>
          <w:bCs/>
          <w:lang w:val="en-US"/>
        </w:rPr>
        <w:t xml:space="preserve">. The objective of this research is to sequence the </w:t>
      </w:r>
      <w:ins w:id="72" w:author="Imilce De los Angeles Rodriguez Fernandez" w:date="2023-06-16T19:12:00Z">
        <w:r w:rsidR="002B4D0C">
          <w:rPr>
            <w:rFonts w:ascii="Times New Roman" w:hAnsi="Times New Roman" w:cs="Times New Roman"/>
            <w:bCs/>
            <w:lang w:val="en-US"/>
          </w:rPr>
          <w:t xml:space="preserve">gene encoding the </w:t>
        </w:r>
      </w:ins>
      <w:r w:rsidRPr="006A2619">
        <w:rPr>
          <w:rFonts w:ascii="Times New Roman" w:hAnsi="Times New Roman" w:cs="Times New Roman"/>
          <w:bCs/>
          <w:lang w:val="en-US"/>
        </w:rPr>
        <w:t xml:space="preserve">ribosomal subunit 16s of the bacteria in the microbiome of the gut in the fruit fly </w:t>
      </w:r>
      <w:r>
        <w:rPr>
          <w:rFonts w:ascii="Times New Roman" w:hAnsi="Times New Roman" w:cs="Times New Roman"/>
          <w:bCs/>
          <w:lang w:val="en-US"/>
        </w:rPr>
        <w:t>exposed</w:t>
      </w:r>
      <w:r w:rsidRPr="006A2619">
        <w:rPr>
          <w:rFonts w:ascii="Times New Roman" w:hAnsi="Times New Roman" w:cs="Times New Roman"/>
          <w:bCs/>
          <w:lang w:val="en-US"/>
        </w:rPr>
        <w:t xml:space="preserve"> </w:t>
      </w:r>
      <w:ins w:id="73" w:author="Imilce De los Angeles Rodriguez Fernandez" w:date="2023-06-16T19:12:00Z">
        <w:r w:rsidR="002B4D0C">
          <w:rPr>
            <w:rFonts w:ascii="Times New Roman" w:hAnsi="Times New Roman" w:cs="Times New Roman"/>
            <w:bCs/>
            <w:lang w:val="en-US"/>
          </w:rPr>
          <w:t xml:space="preserve">or not </w:t>
        </w:r>
      </w:ins>
      <w:r>
        <w:rPr>
          <w:rFonts w:ascii="Times New Roman" w:hAnsi="Times New Roman" w:cs="Times New Roman"/>
          <w:bCs/>
          <w:lang w:val="en-US"/>
        </w:rPr>
        <w:t>to</w:t>
      </w:r>
      <w:r w:rsidRPr="006A2619">
        <w:rPr>
          <w:rFonts w:ascii="Times New Roman" w:hAnsi="Times New Roman" w:cs="Times New Roman"/>
          <w:bCs/>
          <w:lang w:val="en-US"/>
        </w:rPr>
        <w:t xml:space="preserve"> alcohol</w:t>
      </w:r>
      <w:r>
        <w:rPr>
          <w:rFonts w:ascii="Times New Roman" w:hAnsi="Times New Roman" w:cs="Times New Roman"/>
          <w:bCs/>
          <w:lang w:val="en-US"/>
        </w:rPr>
        <w:t xml:space="preserve"> using </w:t>
      </w:r>
      <w:ins w:id="74" w:author="Imilce De los Angeles Rodriguez Fernandez" w:date="2023-06-16T19:12:00Z">
        <w:r w:rsidR="002B4D0C">
          <w:rPr>
            <w:rFonts w:ascii="Times New Roman" w:hAnsi="Times New Roman" w:cs="Times New Roman"/>
            <w:bCs/>
            <w:lang w:val="en-US"/>
          </w:rPr>
          <w:t>N</w:t>
        </w:r>
      </w:ins>
      <w:del w:id="75" w:author="Imilce De los Angeles Rodriguez Fernandez" w:date="2023-06-16T19:12:00Z">
        <w:r w:rsidDel="002B4D0C">
          <w:rPr>
            <w:rFonts w:ascii="Times New Roman" w:hAnsi="Times New Roman" w:cs="Times New Roman"/>
            <w:bCs/>
            <w:lang w:val="en-US"/>
          </w:rPr>
          <w:delText>n</w:delText>
        </w:r>
      </w:del>
      <w:r>
        <w:rPr>
          <w:rFonts w:ascii="Times New Roman" w:hAnsi="Times New Roman" w:cs="Times New Roman"/>
          <w:bCs/>
          <w:lang w:val="en-US"/>
        </w:rPr>
        <w:t>anopore sequencing</w:t>
      </w:r>
      <w:r w:rsidRPr="006A2619">
        <w:rPr>
          <w:rFonts w:ascii="Times New Roman" w:hAnsi="Times New Roman" w:cs="Times New Roman"/>
          <w:bCs/>
          <w:lang w:val="en-US"/>
        </w:rPr>
        <w:t xml:space="preserve">. </w:t>
      </w:r>
      <w:r w:rsidRPr="00D563A6">
        <w:rPr>
          <w:rFonts w:ascii="Times New Roman" w:hAnsi="Times New Roman" w:cs="Times New Roman"/>
          <w:bCs/>
          <w:lang w:val="en-US"/>
        </w:rPr>
        <w:t xml:space="preserve">The experiment begins by aging wild-type </w:t>
      </w:r>
      <w:ins w:id="76" w:author="Imilce De los Angeles Rodriguez Fernandez" w:date="2023-06-16T19:31:00Z">
        <w:r w:rsidR="003763DA">
          <w:rPr>
            <w:rFonts w:ascii="Times New Roman" w:hAnsi="Times New Roman" w:cs="Times New Roman"/>
            <w:bCs/>
            <w:lang w:val="en-US"/>
          </w:rPr>
          <w:t xml:space="preserve">(Canton-S) </w:t>
        </w:r>
      </w:ins>
      <w:r w:rsidRPr="002B4D0C">
        <w:rPr>
          <w:rFonts w:ascii="Times New Roman" w:hAnsi="Times New Roman" w:cs="Times New Roman"/>
          <w:bCs/>
          <w:i/>
          <w:iCs/>
          <w:lang w:val="en-US"/>
          <w:rPrChange w:id="77" w:author="Imilce De los Angeles Rodriguez Fernandez" w:date="2023-06-16T19:12:00Z">
            <w:rPr>
              <w:rFonts w:ascii="Times New Roman" w:hAnsi="Times New Roman" w:cs="Times New Roman"/>
              <w:bCs/>
              <w:lang w:val="en-US"/>
            </w:rPr>
          </w:rPrChange>
        </w:rPr>
        <w:t>Drosophila melanogaster</w:t>
      </w:r>
      <w:r w:rsidRPr="00D563A6">
        <w:rPr>
          <w:rFonts w:ascii="Times New Roman" w:hAnsi="Times New Roman" w:cs="Times New Roman"/>
          <w:bCs/>
          <w:lang w:val="en-US"/>
        </w:rPr>
        <w:t xml:space="preserve"> fruit flies </w:t>
      </w:r>
      <w:del w:id="78" w:author="Imilce De los Angeles Rodriguez Fernandez" w:date="2023-06-16T19:31:00Z">
        <w:r w:rsidRPr="00D563A6" w:rsidDel="003763DA">
          <w:rPr>
            <w:rFonts w:ascii="Times New Roman" w:hAnsi="Times New Roman" w:cs="Times New Roman"/>
            <w:bCs/>
            <w:lang w:val="en-US"/>
          </w:rPr>
          <w:delText xml:space="preserve">(canton-s) </w:delText>
        </w:r>
      </w:del>
      <w:ins w:id="79" w:author="Imilce De los Angeles Rodriguez Fernandez" w:date="2023-06-16T19:12:00Z">
        <w:r w:rsidR="002B4D0C">
          <w:rPr>
            <w:rFonts w:ascii="Times New Roman" w:hAnsi="Times New Roman" w:cs="Times New Roman"/>
            <w:bCs/>
            <w:lang w:val="en-US"/>
          </w:rPr>
          <w:t xml:space="preserve">for 7 days or </w:t>
        </w:r>
      </w:ins>
      <w:del w:id="80" w:author="Imilce De los Angeles Rodriguez Fernandez" w:date="2023-06-16T19:12:00Z">
        <w:r w:rsidRPr="00D563A6" w:rsidDel="002B4D0C">
          <w:rPr>
            <w:rFonts w:ascii="Times New Roman" w:hAnsi="Times New Roman" w:cs="Times New Roman"/>
            <w:bCs/>
            <w:lang w:val="en-US"/>
          </w:rPr>
          <w:delText xml:space="preserve">for </w:delText>
        </w:r>
      </w:del>
      <w:r w:rsidRPr="00D563A6">
        <w:rPr>
          <w:rFonts w:ascii="Times New Roman" w:hAnsi="Times New Roman" w:cs="Times New Roman"/>
          <w:bCs/>
          <w:lang w:val="en-US"/>
        </w:rPr>
        <w:t>50 days</w:t>
      </w:r>
      <w:ins w:id="81" w:author="Imilce De los Angeles Rodriguez Fernandez" w:date="2023-06-16T19:12:00Z">
        <w:r w:rsidR="002B4D0C">
          <w:rPr>
            <w:rFonts w:ascii="Times New Roman" w:hAnsi="Times New Roman" w:cs="Times New Roman"/>
            <w:bCs/>
            <w:lang w:val="en-US"/>
          </w:rPr>
          <w:t xml:space="preserve"> to collect young </w:t>
        </w:r>
        <w:r w:rsidR="002B4D0C">
          <w:rPr>
            <w:rFonts w:ascii="Times New Roman" w:hAnsi="Times New Roman" w:cs="Times New Roman"/>
            <w:bCs/>
            <w:lang w:val="en-US"/>
          </w:rPr>
          <w:lastRenderedPageBreak/>
          <w:t>and old flies, respectively</w:t>
        </w:r>
      </w:ins>
      <w:r w:rsidRPr="00D563A6">
        <w:rPr>
          <w:rFonts w:ascii="Times New Roman" w:hAnsi="Times New Roman" w:cs="Times New Roman"/>
          <w:bCs/>
          <w:lang w:val="en-US"/>
        </w:rPr>
        <w:t xml:space="preserve">. </w:t>
      </w:r>
      <w:del w:id="82" w:author="Imilce De los Angeles Rodriguez Fernandez" w:date="2023-06-16T19:13:00Z">
        <w:r w:rsidDel="002B4D0C">
          <w:rPr>
            <w:rFonts w:ascii="Times New Roman" w:hAnsi="Times New Roman" w:cs="Times New Roman"/>
            <w:bCs/>
            <w:lang w:val="en-US"/>
          </w:rPr>
          <w:delText xml:space="preserve">On </w:delText>
        </w:r>
        <w:r w:rsidRPr="006A2619" w:rsidDel="002B4D0C">
          <w:rPr>
            <w:rFonts w:ascii="Times New Roman" w:hAnsi="Times New Roman" w:cs="Times New Roman"/>
            <w:bCs/>
            <w:lang w:val="en-US"/>
          </w:rPr>
          <w:delText>the</w:delText>
        </w:r>
      </w:del>
      <w:ins w:id="83" w:author="Imilce De los Angeles Rodriguez Fernandez" w:date="2023-06-16T19:13:00Z">
        <w:r w:rsidR="002B4D0C">
          <w:rPr>
            <w:rFonts w:ascii="Times New Roman" w:hAnsi="Times New Roman" w:cs="Times New Roman"/>
            <w:bCs/>
            <w:lang w:val="en-US"/>
          </w:rPr>
          <w:t>At the desired age</w:t>
        </w:r>
      </w:ins>
      <w:del w:id="84" w:author="Imilce De los Angeles Rodriguez Fernandez" w:date="2023-06-16T19:13:00Z">
        <w:r w:rsidRPr="006A2619" w:rsidDel="002B4D0C">
          <w:rPr>
            <w:rFonts w:ascii="Times New Roman" w:hAnsi="Times New Roman" w:cs="Times New Roman"/>
            <w:bCs/>
            <w:lang w:val="en-US"/>
          </w:rPr>
          <w:delText xml:space="preserve"> 50th day</w:delText>
        </w:r>
      </w:del>
      <w:r>
        <w:rPr>
          <w:rFonts w:ascii="Times New Roman" w:hAnsi="Times New Roman" w:cs="Times New Roman"/>
          <w:bCs/>
          <w:lang w:val="en-US"/>
        </w:rPr>
        <w:t>,</w:t>
      </w:r>
      <w:r w:rsidRPr="006A2619">
        <w:rPr>
          <w:rFonts w:ascii="Times New Roman" w:hAnsi="Times New Roman" w:cs="Times New Roman"/>
          <w:bCs/>
          <w:lang w:val="en-US"/>
        </w:rPr>
        <w:t xml:space="preserve"> </w:t>
      </w:r>
      <w:r w:rsidRPr="00D563A6">
        <w:rPr>
          <w:rFonts w:ascii="Times New Roman" w:hAnsi="Times New Roman" w:cs="Times New Roman"/>
          <w:bCs/>
          <w:lang w:val="en-US"/>
        </w:rPr>
        <w:t>we divide the flies into three groups</w:t>
      </w:r>
      <w:ins w:id="85" w:author="Imilce De los Angeles Rodriguez Fernandez" w:date="2023-06-16T19:16:00Z">
        <w:r w:rsidR="00E158D0">
          <w:rPr>
            <w:rFonts w:ascii="Times New Roman" w:hAnsi="Times New Roman" w:cs="Times New Roman"/>
            <w:bCs/>
            <w:lang w:val="en-US"/>
          </w:rPr>
          <w:t xml:space="preserve"> named</w:t>
        </w:r>
      </w:ins>
      <w:r w:rsidRPr="006A2619">
        <w:rPr>
          <w:rFonts w:ascii="Times New Roman" w:hAnsi="Times New Roman" w:cs="Times New Roman"/>
          <w:bCs/>
          <w:lang w:val="en-US"/>
        </w:rPr>
        <w:t xml:space="preserve">: </w:t>
      </w:r>
      <w:ins w:id="86" w:author="Imilce De los Angeles Rodriguez Fernandez" w:date="2023-06-16T19:14:00Z">
        <w:r w:rsidR="002B4D0C">
          <w:rPr>
            <w:rFonts w:ascii="Times New Roman" w:hAnsi="Times New Roman" w:cs="Times New Roman"/>
            <w:bCs/>
            <w:lang w:val="en-US"/>
          </w:rPr>
          <w:t>1</w:t>
        </w:r>
      </w:ins>
      <w:ins w:id="87" w:author="Imilce De los Angeles Rodriguez Fernandez" w:date="2023-06-16T19:13:00Z">
        <w:r w:rsidR="002B4D0C">
          <w:rPr>
            <w:rFonts w:ascii="Times New Roman" w:hAnsi="Times New Roman" w:cs="Times New Roman"/>
            <w:bCs/>
            <w:lang w:val="en-US"/>
          </w:rPr>
          <w:t xml:space="preserve">) Control, </w:t>
        </w:r>
      </w:ins>
      <w:ins w:id="88" w:author="Imilce De los Angeles Rodriguez Fernandez" w:date="2023-06-16T19:15:00Z">
        <w:r w:rsidR="00E158D0">
          <w:rPr>
            <w:rFonts w:ascii="Times New Roman" w:hAnsi="Times New Roman" w:cs="Times New Roman"/>
            <w:bCs/>
            <w:lang w:val="en-US"/>
          </w:rPr>
          <w:t xml:space="preserve">2) one </w:t>
        </w:r>
      </w:ins>
      <w:ins w:id="89" w:author="Imilce De los Angeles Rodriguez Fernandez" w:date="2023-06-16T19:16:00Z">
        <w:r w:rsidR="00E158D0">
          <w:rPr>
            <w:rFonts w:ascii="Times New Roman" w:hAnsi="Times New Roman" w:cs="Times New Roman"/>
            <w:bCs/>
            <w:lang w:val="en-US"/>
          </w:rPr>
          <w:t xml:space="preserve">exposure and 3) two exposures. </w:t>
        </w:r>
      </w:ins>
      <w:ins w:id="90" w:author="Imilce De los Angeles Rodriguez Fernandez" w:date="2023-06-16T19:22:00Z">
        <w:r w:rsidR="00E158D0">
          <w:rPr>
            <w:rFonts w:ascii="Times New Roman" w:hAnsi="Times New Roman" w:cs="Times New Roman"/>
            <w:bCs/>
            <w:lang w:val="en-US"/>
          </w:rPr>
          <w:t xml:space="preserve">The protocol runs for three </w:t>
        </w:r>
      </w:ins>
      <w:ins w:id="91" w:author="Imilce De los Angeles Rodriguez Fernandez" w:date="2023-06-16T19:23:00Z">
        <w:r w:rsidR="00E158D0">
          <w:rPr>
            <w:rFonts w:ascii="Times New Roman" w:hAnsi="Times New Roman" w:cs="Times New Roman"/>
            <w:bCs/>
            <w:lang w:val="en-US"/>
          </w:rPr>
          <w:t xml:space="preserve">days where ethanol or water is given to the flies on day 1 or day 3. </w:t>
        </w:r>
      </w:ins>
      <w:ins w:id="92" w:author="Imilce De los Angeles Rodriguez Fernandez" w:date="2023-06-16T19:16:00Z">
        <w:r w:rsidR="00E158D0">
          <w:rPr>
            <w:rFonts w:ascii="Times New Roman" w:hAnsi="Times New Roman" w:cs="Times New Roman"/>
            <w:bCs/>
            <w:lang w:val="en-US"/>
          </w:rPr>
          <w:t xml:space="preserve">For </w:t>
        </w:r>
      </w:ins>
      <w:ins w:id="93" w:author="Imilce De los Angeles Rodriguez Fernandez" w:date="2023-06-16T19:18:00Z">
        <w:r w:rsidR="00E158D0" w:rsidRPr="00E158D0">
          <w:rPr>
            <w:rFonts w:ascii="Times New Roman" w:hAnsi="Times New Roman" w:cs="Times New Roman"/>
            <w:bCs/>
            <w:i/>
            <w:iCs/>
            <w:lang w:val="en-US"/>
            <w:rPrChange w:id="94" w:author="Imilce De los Angeles Rodriguez Fernandez" w:date="2023-06-16T19:23:00Z">
              <w:rPr>
                <w:rFonts w:ascii="Times New Roman" w:hAnsi="Times New Roman" w:cs="Times New Roman"/>
                <w:bCs/>
                <w:lang w:val="en-US"/>
              </w:rPr>
            </w:rPrChange>
          </w:rPr>
          <w:t>‘</w:t>
        </w:r>
      </w:ins>
      <w:ins w:id="95" w:author="Imilce De los Angeles Rodriguez Fernandez" w:date="2023-06-16T19:16:00Z">
        <w:r w:rsidR="00E158D0" w:rsidRPr="00E158D0">
          <w:rPr>
            <w:rFonts w:ascii="Times New Roman" w:hAnsi="Times New Roman" w:cs="Times New Roman"/>
            <w:bCs/>
            <w:i/>
            <w:iCs/>
            <w:lang w:val="en-US"/>
            <w:rPrChange w:id="96" w:author="Imilce De los Angeles Rodriguez Fernandez" w:date="2023-06-16T19:23:00Z">
              <w:rPr>
                <w:rFonts w:ascii="Times New Roman" w:hAnsi="Times New Roman" w:cs="Times New Roman"/>
                <w:bCs/>
                <w:lang w:val="en-US"/>
              </w:rPr>
            </w:rPrChange>
          </w:rPr>
          <w:t>Group 1</w:t>
        </w:r>
      </w:ins>
      <w:ins w:id="97" w:author="Imilce De los Angeles Rodriguez Fernandez" w:date="2023-06-16T19:19:00Z">
        <w:r w:rsidR="00E158D0" w:rsidRPr="00E158D0">
          <w:rPr>
            <w:rFonts w:ascii="Times New Roman" w:hAnsi="Times New Roman" w:cs="Times New Roman"/>
            <w:bCs/>
            <w:i/>
            <w:iCs/>
            <w:lang w:val="en-US"/>
            <w:rPrChange w:id="98" w:author="Imilce De los Angeles Rodriguez Fernandez" w:date="2023-06-16T19:23:00Z">
              <w:rPr>
                <w:rFonts w:ascii="Times New Roman" w:hAnsi="Times New Roman" w:cs="Times New Roman"/>
                <w:bCs/>
                <w:lang w:val="en-US"/>
              </w:rPr>
            </w:rPrChange>
          </w:rPr>
          <w:t xml:space="preserve">, </w:t>
        </w:r>
      </w:ins>
      <w:ins w:id="99" w:author="Imilce De los Angeles Rodriguez Fernandez" w:date="2023-06-16T19:18:00Z">
        <w:r w:rsidR="00E158D0" w:rsidRPr="00E158D0">
          <w:rPr>
            <w:rFonts w:ascii="Times New Roman" w:hAnsi="Times New Roman" w:cs="Times New Roman"/>
            <w:bCs/>
            <w:i/>
            <w:iCs/>
            <w:lang w:val="en-US"/>
            <w:rPrChange w:id="100" w:author="Imilce De los Angeles Rodriguez Fernandez" w:date="2023-06-16T19:23:00Z">
              <w:rPr>
                <w:rFonts w:ascii="Times New Roman" w:hAnsi="Times New Roman" w:cs="Times New Roman"/>
                <w:bCs/>
                <w:lang w:val="en-US"/>
              </w:rPr>
            </w:rPrChange>
          </w:rPr>
          <w:t>C</w:t>
        </w:r>
      </w:ins>
      <w:ins w:id="101" w:author="Imilce De los Angeles Rodriguez Fernandez" w:date="2023-06-16T19:16:00Z">
        <w:r w:rsidR="00E158D0" w:rsidRPr="00E158D0">
          <w:rPr>
            <w:rFonts w:ascii="Times New Roman" w:hAnsi="Times New Roman" w:cs="Times New Roman"/>
            <w:bCs/>
            <w:i/>
            <w:iCs/>
            <w:lang w:val="en-US"/>
            <w:rPrChange w:id="102" w:author="Imilce De los Angeles Rodriguez Fernandez" w:date="2023-06-16T19:23:00Z">
              <w:rPr>
                <w:rFonts w:ascii="Times New Roman" w:hAnsi="Times New Roman" w:cs="Times New Roman"/>
                <w:bCs/>
                <w:lang w:val="en-US"/>
              </w:rPr>
            </w:rPrChange>
          </w:rPr>
          <w:t>ontrol</w:t>
        </w:r>
      </w:ins>
      <w:ins w:id="103" w:author="Imilce De los Angeles Rodriguez Fernandez" w:date="2023-06-16T19:18:00Z">
        <w:r w:rsidR="00E158D0" w:rsidRPr="00E158D0">
          <w:rPr>
            <w:rFonts w:ascii="Times New Roman" w:hAnsi="Times New Roman" w:cs="Times New Roman"/>
            <w:bCs/>
            <w:i/>
            <w:iCs/>
            <w:lang w:val="en-US"/>
            <w:rPrChange w:id="104" w:author="Imilce De los Angeles Rodriguez Fernandez" w:date="2023-06-16T19:23:00Z">
              <w:rPr>
                <w:rFonts w:ascii="Times New Roman" w:hAnsi="Times New Roman" w:cs="Times New Roman"/>
                <w:bCs/>
                <w:lang w:val="en-US"/>
              </w:rPr>
            </w:rPrChange>
          </w:rPr>
          <w:t>’</w:t>
        </w:r>
      </w:ins>
      <w:ins w:id="105" w:author="Imilce De los Angeles Rodriguez Fernandez" w:date="2023-06-16T19:16:00Z">
        <w:r w:rsidR="00E158D0">
          <w:rPr>
            <w:rFonts w:ascii="Times New Roman" w:hAnsi="Times New Roman" w:cs="Times New Roman"/>
            <w:bCs/>
            <w:lang w:val="en-US"/>
          </w:rPr>
          <w:t xml:space="preserve"> </w:t>
        </w:r>
      </w:ins>
      <w:del w:id="106" w:author="Imilce De los Angeles Rodriguez Fernandez" w:date="2023-06-16T19:13:00Z">
        <w:r w:rsidDel="002B4D0C">
          <w:rPr>
            <w:rFonts w:ascii="Times New Roman" w:hAnsi="Times New Roman" w:cs="Times New Roman"/>
            <w:bCs/>
            <w:lang w:val="en-US"/>
          </w:rPr>
          <w:delText>the first group</w:delText>
        </w:r>
        <w:r w:rsidRPr="006A2619" w:rsidDel="002B4D0C">
          <w:rPr>
            <w:rFonts w:ascii="Times New Roman" w:hAnsi="Times New Roman" w:cs="Times New Roman"/>
            <w:bCs/>
            <w:lang w:val="en-US"/>
          </w:rPr>
          <w:delText xml:space="preserve"> is the control group </w:delText>
        </w:r>
      </w:del>
      <w:del w:id="107" w:author="Imilce De los Angeles Rodriguez Fernandez" w:date="2023-06-16T19:16:00Z">
        <w:r w:rsidRPr="006A2619" w:rsidDel="00E158D0">
          <w:rPr>
            <w:rFonts w:ascii="Times New Roman" w:hAnsi="Times New Roman" w:cs="Times New Roman"/>
            <w:bCs/>
            <w:lang w:val="en-US"/>
          </w:rPr>
          <w:delText xml:space="preserve">in which </w:delText>
        </w:r>
      </w:del>
      <w:r w:rsidRPr="00B16661">
        <w:rPr>
          <w:rFonts w:ascii="Times New Roman" w:hAnsi="Times New Roman" w:cs="Times New Roman"/>
          <w:bCs/>
          <w:lang w:val="en-US"/>
        </w:rPr>
        <w:t>no intervention is performed</w:t>
      </w:r>
      <w:r>
        <w:rPr>
          <w:rFonts w:ascii="Times New Roman" w:hAnsi="Times New Roman" w:cs="Times New Roman"/>
          <w:bCs/>
          <w:lang w:val="en-US"/>
        </w:rPr>
        <w:t xml:space="preserve"> on </w:t>
      </w:r>
      <w:r w:rsidRPr="006A2619">
        <w:rPr>
          <w:rFonts w:ascii="Times New Roman" w:hAnsi="Times New Roman" w:cs="Times New Roman"/>
          <w:bCs/>
          <w:lang w:val="en-US"/>
        </w:rPr>
        <w:t>the flies</w:t>
      </w:r>
      <w:ins w:id="108" w:author="Imilce De los Angeles Rodriguez Fernandez" w:date="2023-06-16T19:16:00Z">
        <w:r w:rsidR="00E158D0">
          <w:rPr>
            <w:rFonts w:ascii="Times New Roman" w:hAnsi="Times New Roman" w:cs="Times New Roman"/>
            <w:bCs/>
            <w:lang w:val="en-US"/>
          </w:rPr>
          <w:t xml:space="preserve"> but are </w:t>
        </w:r>
      </w:ins>
      <w:ins w:id="109" w:author="Imilce De los Angeles Rodriguez Fernandez" w:date="2023-06-16T19:17:00Z">
        <w:r w:rsidR="00E158D0">
          <w:rPr>
            <w:rFonts w:ascii="Times New Roman" w:hAnsi="Times New Roman" w:cs="Times New Roman"/>
            <w:bCs/>
            <w:lang w:val="en-US"/>
          </w:rPr>
          <w:t xml:space="preserve">placed </w:t>
        </w:r>
      </w:ins>
      <w:ins w:id="110" w:author="Imilce De los Angeles Rodriguez Fernandez" w:date="2023-06-16T19:18:00Z">
        <w:r w:rsidR="00E158D0">
          <w:rPr>
            <w:rFonts w:ascii="Times New Roman" w:hAnsi="Times New Roman" w:cs="Times New Roman"/>
            <w:bCs/>
            <w:lang w:val="en-US"/>
          </w:rPr>
          <w:t>in the same incubators as the other groups</w:t>
        </w:r>
      </w:ins>
      <w:ins w:id="111" w:author="Imilce De los Angeles Rodriguez Fernandez" w:date="2023-06-16T19:23:00Z">
        <w:r w:rsidR="00E158D0">
          <w:rPr>
            <w:rFonts w:ascii="Times New Roman" w:hAnsi="Times New Roman" w:cs="Times New Roman"/>
            <w:bCs/>
            <w:lang w:val="en-US"/>
          </w:rPr>
          <w:t xml:space="preserve"> for three days</w:t>
        </w:r>
      </w:ins>
      <w:ins w:id="112" w:author="Imilce De los Angeles Rodriguez Fernandez" w:date="2023-06-16T19:16:00Z">
        <w:r w:rsidR="00E158D0">
          <w:rPr>
            <w:rFonts w:ascii="Times New Roman" w:hAnsi="Times New Roman" w:cs="Times New Roman"/>
            <w:bCs/>
            <w:lang w:val="en-US"/>
          </w:rPr>
          <w:t xml:space="preserve">. </w:t>
        </w:r>
      </w:ins>
      <w:ins w:id="113" w:author="Imilce De los Angeles Rodriguez Fernandez" w:date="2023-06-16T19:18:00Z">
        <w:r w:rsidR="00E158D0" w:rsidRPr="00E158D0">
          <w:rPr>
            <w:rFonts w:ascii="Times New Roman" w:hAnsi="Times New Roman" w:cs="Times New Roman"/>
            <w:bCs/>
            <w:i/>
            <w:iCs/>
            <w:lang w:val="en-US"/>
            <w:rPrChange w:id="114" w:author="Imilce De los Angeles Rodriguez Fernandez" w:date="2023-06-16T19:23:00Z">
              <w:rPr>
                <w:rFonts w:ascii="Times New Roman" w:hAnsi="Times New Roman" w:cs="Times New Roman"/>
                <w:bCs/>
                <w:lang w:val="en-US"/>
              </w:rPr>
            </w:rPrChange>
          </w:rPr>
          <w:t>‘</w:t>
        </w:r>
      </w:ins>
      <w:ins w:id="115" w:author="Imilce De los Angeles Rodriguez Fernandez" w:date="2023-06-16T19:16:00Z">
        <w:r w:rsidR="00E158D0" w:rsidRPr="00E158D0">
          <w:rPr>
            <w:rFonts w:ascii="Times New Roman" w:hAnsi="Times New Roman" w:cs="Times New Roman"/>
            <w:bCs/>
            <w:i/>
            <w:iCs/>
            <w:lang w:val="en-US"/>
            <w:rPrChange w:id="116" w:author="Imilce De los Angeles Rodriguez Fernandez" w:date="2023-06-16T19:23:00Z">
              <w:rPr>
                <w:rFonts w:ascii="Times New Roman" w:hAnsi="Times New Roman" w:cs="Times New Roman"/>
                <w:bCs/>
                <w:lang w:val="en-US"/>
              </w:rPr>
            </w:rPrChange>
          </w:rPr>
          <w:t xml:space="preserve">Group </w:t>
        </w:r>
      </w:ins>
      <w:del w:id="117" w:author="Imilce De los Angeles Rodriguez Fernandez" w:date="2023-06-16T19:16:00Z">
        <w:r w:rsidRPr="00E158D0" w:rsidDel="00E158D0">
          <w:rPr>
            <w:rFonts w:ascii="Times New Roman" w:hAnsi="Times New Roman" w:cs="Times New Roman"/>
            <w:bCs/>
            <w:i/>
            <w:iCs/>
            <w:lang w:val="en-US"/>
            <w:rPrChange w:id="118" w:author="Imilce De los Angeles Rodriguez Fernandez" w:date="2023-06-16T19:23:00Z">
              <w:rPr>
                <w:rFonts w:ascii="Times New Roman" w:hAnsi="Times New Roman" w:cs="Times New Roman"/>
                <w:bCs/>
                <w:lang w:val="en-US"/>
              </w:rPr>
            </w:rPrChange>
          </w:rPr>
          <w:delText xml:space="preserve">; </w:delText>
        </w:r>
      </w:del>
      <w:ins w:id="119" w:author="Imilce De los Angeles Rodriguez Fernandez" w:date="2023-06-16T19:14:00Z">
        <w:r w:rsidR="002B4D0C" w:rsidRPr="00E158D0">
          <w:rPr>
            <w:rFonts w:ascii="Times New Roman" w:hAnsi="Times New Roman" w:cs="Times New Roman"/>
            <w:bCs/>
            <w:i/>
            <w:iCs/>
            <w:lang w:val="en-US"/>
            <w:rPrChange w:id="120" w:author="Imilce De los Angeles Rodriguez Fernandez" w:date="2023-06-16T19:23:00Z">
              <w:rPr>
                <w:rFonts w:ascii="Times New Roman" w:hAnsi="Times New Roman" w:cs="Times New Roman"/>
                <w:bCs/>
                <w:lang w:val="en-US"/>
              </w:rPr>
            </w:rPrChange>
          </w:rPr>
          <w:t>2</w:t>
        </w:r>
      </w:ins>
      <w:ins w:id="121" w:author="Imilce De los Angeles Rodriguez Fernandez" w:date="2023-06-16T19:18:00Z">
        <w:r w:rsidR="00E158D0" w:rsidRPr="00E158D0">
          <w:rPr>
            <w:rFonts w:ascii="Times New Roman" w:hAnsi="Times New Roman" w:cs="Times New Roman"/>
            <w:bCs/>
            <w:i/>
            <w:iCs/>
            <w:lang w:val="en-US"/>
            <w:rPrChange w:id="122" w:author="Imilce De los Angeles Rodriguez Fernandez" w:date="2023-06-16T19:23:00Z">
              <w:rPr>
                <w:rFonts w:ascii="Times New Roman" w:hAnsi="Times New Roman" w:cs="Times New Roman"/>
                <w:bCs/>
                <w:lang w:val="en-US"/>
              </w:rPr>
            </w:rPrChange>
          </w:rPr>
          <w:t>, 1 exposure’</w:t>
        </w:r>
        <w:r w:rsidR="00E158D0">
          <w:rPr>
            <w:rFonts w:ascii="Times New Roman" w:hAnsi="Times New Roman" w:cs="Times New Roman"/>
            <w:bCs/>
            <w:lang w:val="en-US"/>
          </w:rPr>
          <w:t xml:space="preserve"> </w:t>
        </w:r>
      </w:ins>
      <w:ins w:id="123" w:author="Imilce De los Angeles Rodriguez Fernandez" w:date="2023-06-16T19:19:00Z">
        <w:r w:rsidR="00E158D0">
          <w:rPr>
            <w:rFonts w:ascii="Times New Roman" w:hAnsi="Times New Roman" w:cs="Times New Roman"/>
            <w:bCs/>
            <w:lang w:val="en-US"/>
          </w:rPr>
          <w:t xml:space="preserve">are </w:t>
        </w:r>
      </w:ins>
      <w:del w:id="124" w:author="Imilce De los Angeles Rodriguez Fernandez" w:date="2023-06-16T19:14:00Z">
        <w:r w:rsidDel="002B4D0C">
          <w:rPr>
            <w:rFonts w:ascii="Times New Roman" w:hAnsi="Times New Roman" w:cs="Times New Roman"/>
            <w:bCs/>
            <w:lang w:val="en-US"/>
          </w:rPr>
          <w:delText>the second group</w:delText>
        </w:r>
        <w:r w:rsidRPr="006A2619" w:rsidDel="002B4D0C">
          <w:rPr>
            <w:rFonts w:ascii="Times New Roman" w:hAnsi="Times New Roman" w:cs="Times New Roman"/>
            <w:bCs/>
            <w:lang w:val="en-US"/>
          </w:rPr>
          <w:delText xml:space="preserve"> is the </w:delText>
        </w:r>
      </w:del>
      <w:del w:id="125" w:author="Imilce De los Angeles Rodriguez Fernandez" w:date="2023-06-16T19:19:00Z">
        <w:r w:rsidRPr="006A2619" w:rsidDel="00E158D0">
          <w:rPr>
            <w:rFonts w:ascii="Times New Roman" w:hAnsi="Times New Roman" w:cs="Times New Roman"/>
            <w:bCs/>
            <w:lang w:val="en-US"/>
          </w:rPr>
          <w:delText xml:space="preserve">first </w:delText>
        </w:r>
      </w:del>
      <w:r w:rsidRPr="006A2619">
        <w:rPr>
          <w:rFonts w:ascii="Times New Roman" w:hAnsi="Times New Roman" w:cs="Times New Roman"/>
          <w:bCs/>
          <w:lang w:val="en-US"/>
        </w:rPr>
        <w:t>expos</w:t>
      </w:r>
      <w:ins w:id="126" w:author="Imilce De los Angeles Rodriguez Fernandez" w:date="2023-06-16T19:19:00Z">
        <w:r w:rsidR="00E158D0">
          <w:rPr>
            <w:rFonts w:ascii="Times New Roman" w:hAnsi="Times New Roman" w:cs="Times New Roman"/>
            <w:bCs/>
            <w:lang w:val="en-US"/>
          </w:rPr>
          <w:t>ed</w:t>
        </w:r>
      </w:ins>
      <w:del w:id="127" w:author="Imilce De los Angeles Rodriguez Fernandez" w:date="2023-06-16T19:19:00Z">
        <w:r w:rsidRPr="006A2619" w:rsidDel="00E158D0">
          <w:rPr>
            <w:rFonts w:ascii="Times New Roman" w:hAnsi="Times New Roman" w:cs="Times New Roman"/>
            <w:bCs/>
            <w:lang w:val="en-US"/>
          </w:rPr>
          <w:delText>ure</w:delText>
        </w:r>
      </w:del>
      <w:r w:rsidRPr="006A2619">
        <w:rPr>
          <w:rFonts w:ascii="Times New Roman" w:hAnsi="Times New Roman" w:cs="Times New Roman"/>
          <w:bCs/>
          <w:lang w:val="en-US"/>
        </w:rPr>
        <w:t xml:space="preserve"> </w:t>
      </w:r>
      <w:ins w:id="128" w:author="Imilce De los Angeles Rodriguez Fernandez" w:date="2023-06-16T19:22:00Z">
        <w:r w:rsidR="00E158D0">
          <w:rPr>
            <w:rFonts w:ascii="Times New Roman" w:hAnsi="Times New Roman" w:cs="Times New Roman"/>
            <w:bCs/>
            <w:lang w:val="en-US"/>
          </w:rPr>
          <w:t xml:space="preserve">on day 1 </w:t>
        </w:r>
      </w:ins>
      <w:del w:id="129" w:author="Imilce De los Angeles Rodriguez Fernandez" w:date="2023-06-16T19:19:00Z">
        <w:r w:rsidRPr="006A2619" w:rsidDel="00E158D0">
          <w:rPr>
            <w:rFonts w:ascii="Times New Roman" w:hAnsi="Times New Roman" w:cs="Times New Roman"/>
            <w:bCs/>
            <w:lang w:val="en-US"/>
          </w:rPr>
          <w:delText xml:space="preserve">of </w:delText>
        </w:r>
      </w:del>
      <w:ins w:id="130" w:author="Imilce De los Angeles Rodriguez Fernandez" w:date="2023-06-16T19:19:00Z">
        <w:r w:rsidR="00E158D0">
          <w:rPr>
            <w:rFonts w:ascii="Times New Roman" w:hAnsi="Times New Roman" w:cs="Times New Roman"/>
            <w:bCs/>
            <w:lang w:val="en-US"/>
          </w:rPr>
          <w:t xml:space="preserve">to </w:t>
        </w:r>
      </w:ins>
      <w:r w:rsidRPr="006A2619">
        <w:rPr>
          <w:rFonts w:ascii="Times New Roman" w:hAnsi="Times New Roman" w:cs="Times New Roman"/>
          <w:bCs/>
          <w:lang w:val="en-US"/>
        </w:rPr>
        <w:t xml:space="preserve">water </w:t>
      </w:r>
      <w:ins w:id="131" w:author="Imilce De los Angeles Rodriguez Fernandez" w:date="2023-06-16T19:19:00Z">
        <w:r w:rsidR="00E158D0">
          <w:rPr>
            <w:rFonts w:ascii="Times New Roman" w:hAnsi="Times New Roman" w:cs="Times New Roman"/>
            <w:bCs/>
            <w:lang w:val="en-US"/>
          </w:rPr>
          <w:t>for 20 minutes</w:t>
        </w:r>
      </w:ins>
      <w:ins w:id="132" w:author="Imilce De los Angeles Rodriguez Fernandez" w:date="2023-06-16T19:20:00Z">
        <w:r w:rsidR="00E158D0">
          <w:rPr>
            <w:rFonts w:ascii="Times New Roman" w:hAnsi="Times New Roman" w:cs="Times New Roman"/>
            <w:bCs/>
            <w:lang w:val="en-US"/>
          </w:rPr>
          <w:t xml:space="preserve">, </w:t>
        </w:r>
      </w:ins>
      <w:ins w:id="133" w:author="Imilce De los Angeles Rodriguez Fernandez" w:date="2023-06-16T19:22:00Z">
        <w:r w:rsidR="00E158D0">
          <w:rPr>
            <w:rFonts w:ascii="Times New Roman" w:hAnsi="Times New Roman" w:cs="Times New Roman"/>
            <w:bCs/>
            <w:lang w:val="en-US"/>
          </w:rPr>
          <w:t xml:space="preserve">on day 2 </w:t>
        </w:r>
      </w:ins>
      <w:ins w:id="134" w:author="Imilce De los Angeles Rodriguez Fernandez" w:date="2023-06-16T19:20:00Z">
        <w:r w:rsidR="00E158D0">
          <w:rPr>
            <w:rFonts w:ascii="Times New Roman" w:hAnsi="Times New Roman" w:cs="Times New Roman"/>
            <w:bCs/>
            <w:lang w:val="en-US"/>
          </w:rPr>
          <w:t>placed on regular food</w:t>
        </w:r>
      </w:ins>
      <w:ins w:id="135" w:author="Imilce De los Angeles Rodriguez Fernandez" w:date="2023-06-16T19:22:00Z">
        <w:r w:rsidR="00E158D0">
          <w:rPr>
            <w:rFonts w:ascii="Times New Roman" w:hAnsi="Times New Roman" w:cs="Times New Roman"/>
            <w:bCs/>
            <w:lang w:val="en-US"/>
          </w:rPr>
          <w:t>,</w:t>
        </w:r>
      </w:ins>
      <w:ins w:id="136" w:author="Imilce De los Angeles Rodriguez Fernandez" w:date="2023-06-16T19:20:00Z">
        <w:r w:rsidR="00E158D0">
          <w:rPr>
            <w:rFonts w:ascii="Times New Roman" w:hAnsi="Times New Roman" w:cs="Times New Roman"/>
            <w:bCs/>
            <w:lang w:val="en-US"/>
          </w:rPr>
          <w:t xml:space="preserve"> and </w:t>
        </w:r>
      </w:ins>
      <w:ins w:id="137" w:author="Imilce De los Angeles Rodriguez Fernandez" w:date="2023-06-16T19:22:00Z">
        <w:r w:rsidR="00E158D0">
          <w:rPr>
            <w:rFonts w:ascii="Times New Roman" w:hAnsi="Times New Roman" w:cs="Times New Roman"/>
            <w:bCs/>
            <w:lang w:val="en-US"/>
          </w:rPr>
          <w:t xml:space="preserve">on day 3 </w:t>
        </w:r>
      </w:ins>
      <w:ins w:id="138" w:author="Imilce De los Angeles Rodriguez Fernandez" w:date="2023-06-16T19:20:00Z">
        <w:r w:rsidR="00E158D0">
          <w:rPr>
            <w:rFonts w:ascii="Times New Roman" w:hAnsi="Times New Roman" w:cs="Times New Roman"/>
            <w:bCs/>
            <w:lang w:val="en-US"/>
          </w:rPr>
          <w:t xml:space="preserve">exposed to ethanol for 20 minutes. </w:t>
        </w:r>
        <w:r w:rsidR="00E158D0" w:rsidRPr="00E158D0">
          <w:rPr>
            <w:rFonts w:ascii="Times New Roman" w:hAnsi="Times New Roman" w:cs="Times New Roman"/>
            <w:bCs/>
            <w:i/>
            <w:iCs/>
            <w:lang w:val="en-US"/>
            <w:rPrChange w:id="139" w:author="Imilce De los Angeles Rodriguez Fernandez" w:date="2023-06-16T19:23:00Z">
              <w:rPr>
                <w:rFonts w:ascii="Times New Roman" w:hAnsi="Times New Roman" w:cs="Times New Roman"/>
                <w:bCs/>
                <w:lang w:val="en-US"/>
              </w:rPr>
            </w:rPrChange>
          </w:rPr>
          <w:t>‘Group 3, 2 exposures’</w:t>
        </w:r>
      </w:ins>
      <w:ins w:id="140" w:author="Imilce De los Angeles Rodriguez Fernandez" w:date="2023-06-16T19:22:00Z">
        <w:r w:rsidR="00E158D0" w:rsidRPr="00E158D0">
          <w:rPr>
            <w:rFonts w:ascii="Times New Roman" w:hAnsi="Times New Roman" w:cs="Times New Roman"/>
            <w:bCs/>
            <w:i/>
            <w:iCs/>
            <w:lang w:val="en-US"/>
            <w:rPrChange w:id="141" w:author="Imilce De los Angeles Rodriguez Fernandez" w:date="2023-06-16T19:23:00Z">
              <w:rPr>
                <w:rFonts w:ascii="Times New Roman" w:hAnsi="Times New Roman" w:cs="Times New Roman"/>
                <w:bCs/>
                <w:lang w:val="en-US"/>
              </w:rPr>
            </w:rPrChange>
          </w:rPr>
          <w:t xml:space="preserve"> </w:t>
        </w:r>
      </w:ins>
      <w:ins w:id="142" w:author="Imilce De los Angeles Rodriguez Fernandez" w:date="2023-06-16T19:24:00Z">
        <w:r w:rsidR="00E158D0">
          <w:rPr>
            <w:rFonts w:ascii="Times New Roman" w:hAnsi="Times New Roman" w:cs="Times New Roman"/>
            <w:bCs/>
            <w:lang w:val="en-US"/>
          </w:rPr>
          <w:t xml:space="preserve">are exposed to ethanol on day 1 and day 3. On day 3, flies are dissected and </w:t>
        </w:r>
      </w:ins>
      <w:del w:id="143" w:author="Imilce De los Angeles Rodriguez Fernandez" w:date="2023-06-16T19:19:00Z">
        <w:r w:rsidRPr="006A2619" w:rsidDel="00E158D0">
          <w:rPr>
            <w:rFonts w:ascii="Times New Roman" w:hAnsi="Times New Roman" w:cs="Times New Roman"/>
            <w:bCs/>
            <w:lang w:val="en-US"/>
          </w:rPr>
          <w:delText xml:space="preserve">on one sample of flies </w:delText>
        </w:r>
      </w:del>
      <w:del w:id="144" w:author="Imilce De los Angeles Rodriguez Fernandez" w:date="2023-06-16T19:20:00Z">
        <w:r w:rsidRPr="006A2619" w:rsidDel="00E158D0">
          <w:rPr>
            <w:rFonts w:ascii="Times New Roman" w:hAnsi="Times New Roman" w:cs="Times New Roman"/>
            <w:bCs/>
            <w:lang w:val="en-US"/>
          </w:rPr>
          <w:delText xml:space="preserve">and alcohol to the other sample; and </w:delText>
        </w:r>
        <w:r w:rsidDel="00E158D0">
          <w:rPr>
            <w:rFonts w:ascii="Times New Roman" w:hAnsi="Times New Roman" w:cs="Times New Roman"/>
            <w:bCs/>
            <w:lang w:val="en-US"/>
          </w:rPr>
          <w:delText>the third group</w:delText>
        </w:r>
        <w:r w:rsidRPr="006A2619" w:rsidDel="00E158D0">
          <w:rPr>
            <w:rFonts w:ascii="Times New Roman" w:hAnsi="Times New Roman" w:cs="Times New Roman"/>
            <w:bCs/>
            <w:lang w:val="en-US"/>
          </w:rPr>
          <w:delText>, two exposures of water and alcohol to two different samples.</w:delText>
        </w:r>
      </w:del>
      <w:del w:id="145" w:author="Imilce De los Angeles Rodriguez Fernandez" w:date="2023-06-16T19:24:00Z">
        <w:r w:rsidRPr="006A2619" w:rsidDel="00E158D0">
          <w:rPr>
            <w:rFonts w:ascii="Times New Roman" w:hAnsi="Times New Roman" w:cs="Times New Roman"/>
            <w:bCs/>
            <w:lang w:val="en-US"/>
          </w:rPr>
          <w:delText xml:space="preserve"> T</w:delText>
        </w:r>
      </w:del>
      <w:ins w:id="146" w:author="Imilce De los Angeles Rodriguez Fernandez" w:date="2023-06-16T19:24:00Z">
        <w:r w:rsidR="00E158D0">
          <w:rPr>
            <w:rFonts w:ascii="Times New Roman" w:hAnsi="Times New Roman" w:cs="Times New Roman"/>
            <w:bCs/>
            <w:lang w:val="en-US"/>
          </w:rPr>
          <w:t>10</w:t>
        </w:r>
      </w:ins>
      <w:del w:id="147" w:author="Imilce De los Angeles Rodriguez Fernandez" w:date="2023-06-16T19:24:00Z">
        <w:r w:rsidRPr="006A2619" w:rsidDel="00E158D0">
          <w:rPr>
            <w:rFonts w:ascii="Times New Roman" w:hAnsi="Times New Roman" w:cs="Times New Roman"/>
            <w:bCs/>
            <w:lang w:val="en-US"/>
          </w:rPr>
          <w:delText xml:space="preserve">en </w:delText>
        </w:r>
      </w:del>
      <w:ins w:id="148" w:author="Imilce De los Angeles Rodriguez Fernandez" w:date="2023-06-16T19:24:00Z">
        <w:r w:rsidR="00E158D0">
          <w:rPr>
            <w:rFonts w:ascii="Times New Roman" w:hAnsi="Times New Roman" w:cs="Times New Roman"/>
            <w:bCs/>
            <w:lang w:val="en-US"/>
          </w:rPr>
          <w:t xml:space="preserve"> </w:t>
        </w:r>
      </w:ins>
      <w:r w:rsidRPr="006A2619">
        <w:rPr>
          <w:rFonts w:ascii="Times New Roman" w:hAnsi="Times New Roman" w:cs="Times New Roman"/>
          <w:bCs/>
          <w:lang w:val="en-US"/>
        </w:rPr>
        <w:t xml:space="preserve">guts </w:t>
      </w:r>
      <w:ins w:id="149" w:author="Imilce De los Angeles Rodriguez Fernandez" w:date="2023-06-16T19:25:00Z">
        <w:r w:rsidR="00E158D0">
          <w:rPr>
            <w:rFonts w:ascii="Times New Roman" w:hAnsi="Times New Roman" w:cs="Times New Roman"/>
            <w:bCs/>
            <w:lang w:val="en-US"/>
          </w:rPr>
          <w:t xml:space="preserve">per sample are collected </w:t>
        </w:r>
        <w:r w:rsidR="00E158D0" w:rsidRPr="006A2619">
          <w:rPr>
            <w:rFonts w:ascii="Times New Roman" w:hAnsi="Times New Roman" w:cs="Times New Roman"/>
            <w:bCs/>
            <w:lang w:val="en-US"/>
          </w:rPr>
          <w:t xml:space="preserve">500 µL </w:t>
        </w:r>
        <w:r w:rsidR="00E158D0">
          <w:rPr>
            <w:rFonts w:ascii="Times New Roman" w:hAnsi="Times New Roman" w:cs="Times New Roman"/>
            <w:bCs/>
            <w:lang w:val="en-US"/>
          </w:rPr>
          <w:t xml:space="preserve">sterile </w:t>
        </w:r>
        <w:r w:rsidR="00E158D0" w:rsidRPr="006A2619">
          <w:rPr>
            <w:rFonts w:ascii="Times New Roman" w:hAnsi="Times New Roman" w:cs="Times New Roman"/>
            <w:bCs/>
            <w:lang w:val="en-US"/>
          </w:rPr>
          <w:t>PBS</w:t>
        </w:r>
        <w:r w:rsidR="00E158D0">
          <w:rPr>
            <w:rFonts w:ascii="Times New Roman" w:hAnsi="Times New Roman" w:cs="Times New Roman"/>
            <w:bCs/>
            <w:lang w:val="en-US"/>
          </w:rPr>
          <w:t>.</w:t>
        </w:r>
      </w:ins>
      <w:ins w:id="150" w:author="Imilce De los Angeles Rodriguez Fernandez" w:date="2023-06-16T19:26:00Z">
        <w:r w:rsidR="003763DA">
          <w:rPr>
            <w:rFonts w:ascii="Times New Roman" w:hAnsi="Times New Roman" w:cs="Times New Roman"/>
            <w:bCs/>
            <w:lang w:val="en-US"/>
          </w:rPr>
          <w:t xml:space="preserve"> For each </w:t>
        </w:r>
      </w:ins>
      <w:ins w:id="151" w:author="Imilce De los Angeles Rodriguez Fernandez" w:date="2023-06-16T19:29:00Z">
        <w:r w:rsidR="003763DA">
          <w:rPr>
            <w:rFonts w:ascii="Times New Roman" w:hAnsi="Times New Roman" w:cs="Times New Roman"/>
            <w:bCs/>
            <w:lang w:val="en-US"/>
          </w:rPr>
          <w:t>sample,</w:t>
        </w:r>
      </w:ins>
      <w:ins w:id="152" w:author="Imilce De los Angeles Rodriguez Fernandez" w:date="2023-06-16T19:26:00Z">
        <w:r w:rsidR="003763DA">
          <w:rPr>
            <w:rFonts w:ascii="Times New Roman" w:hAnsi="Times New Roman" w:cs="Times New Roman"/>
            <w:bCs/>
            <w:lang w:val="en-US"/>
          </w:rPr>
          <w:t xml:space="preserve"> three replicates are collected. Importantly, when collecting the samples </w:t>
        </w:r>
      </w:ins>
      <w:del w:id="153" w:author="Imilce De los Angeles Rodriguez Fernandez" w:date="2023-06-16T19:24:00Z">
        <w:r w:rsidRPr="006A2619" w:rsidDel="00E158D0">
          <w:rPr>
            <w:rFonts w:ascii="Times New Roman" w:hAnsi="Times New Roman" w:cs="Times New Roman"/>
            <w:bCs/>
            <w:lang w:val="en-US"/>
          </w:rPr>
          <w:delText xml:space="preserve">of the fruit fly are extracted </w:delText>
        </w:r>
      </w:del>
      <w:del w:id="154" w:author="Imilce De los Angeles Rodriguez Fernandez" w:date="2023-06-16T19:26:00Z">
        <w:r w:rsidRPr="006A2619" w:rsidDel="003763DA">
          <w:rPr>
            <w:rFonts w:ascii="Times New Roman" w:hAnsi="Times New Roman" w:cs="Times New Roman"/>
            <w:bCs/>
            <w:lang w:val="en-US"/>
          </w:rPr>
          <w:delText xml:space="preserve">from each of the samples </w:delText>
        </w:r>
      </w:del>
      <w:del w:id="155" w:author="Imilce De los Angeles Rodriguez Fernandez" w:date="2023-06-16T19:24:00Z">
        <w:r w:rsidRPr="006A2619" w:rsidDel="00E158D0">
          <w:rPr>
            <w:rFonts w:ascii="Times New Roman" w:hAnsi="Times New Roman" w:cs="Times New Roman"/>
            <w:bCs/>
            <w:lang w:val="en-US"/>
          </w:rPr>
          <w:delText>of the three</w:delText>
        </w:r>
      </w:del>
      <w:del w:id="156" w:author="Imilce De los Angeles Rodriguez Fernandez" w:date="2023-06-16T19:26:00Z">
        <w:r w:rsidRPr="006A2619" w:rsidDel="003763DA">
          <w:rPr>
            <w:rFonts w:ascii="Times New Roman" w:hAnsi="Times New Roman" w:cs="Times New Roman"/>
            <w:bCs/>
            <w:lang w:val="en-US"/>
          </w:rPr>
          <w:delText xml:space="preserve"> groups and placed </w:delText>
        </w:r>
        <w:r w:rsidDel="003763DA">
          <w:rPr>
            <w:rFonts w:ascii="Times New Roman" w:hAnsi="Times New Roman" w:cs="Times New Roman"/>
            <w:bCs/>
            <w:lang w:val="en-US"/>
          </w:rPr>
          <w:delText xml:space="preserve">separately </w:delText>
        </w:r>
        <w:r w:rsidRPr="006A2619" w:rsidDel="003763DA">
          <w:rPr>
            <w:rFonts w:ascii="Times New Roman" w:hAnsi="Times New Roman" w:cs="Times New Roman"/>
            <w:bCs/>
            <w:lang w:val="en-US"/>
          </w:rPr>
          <w:delText xml:space="preserve">on </w:delText>
        </w:r>
        <w:r w:rsidDel="003763DA">
          <w:rPr>
            <w:rFonts w:ascii="Times New Roman" w:hAnsi="Times New Roman" w:cs="Times New Roman"/>
            <w:bCs/>
            <w:lang w:val="en-US"/>
          </w:rPr>
          <w:delText>nine</w:delText>
        </w:r>
        <w:r w:rsidRPr="006A2619" w:rsidDel="003763DA">
          <w:rPr>
            <w:rFonts w:ascii="Times New Roman" w:hAnsi="Times New Roman" w:cs="Times New Roman"/>
            <w:bCs/>
            <w:lang w:val="en-US"/>
          </w:rPr>
          <w:delText xml:space="preserve"> Eppendorf tubes containing 500 µL of PBS, a </w:delText>
        </w:r>
        <w:r w:rsidDel="003763DA">
          <w:rPr>
            <w:rFonts w:ascii="Times New Roman" w:hAnsi="Times New Roman" w:cs="Times New Roman"/>
            <w:bCs/>
            <w:lang w:val="en-US"/>
          </w:rPr>
          <w:delText xml:space="preserve">sterile </w:delText>
        </w:r>
        <w:r w:rsidRPr="006A2619" w:rsidDel="003763DA">
          <w:rPr>
            <w:rFonts w:ascii="Times New Roman" w:hAnsi="Times New Roman" w:cs="Times New Roman"/>
            <w:bCs/>
            <w:lang w:val="en-US"/>
          </w:rPr>
          <w:delText>buffer</w:delText>
        </w:r>
        <w:r w:rsidDel="003763DA">
          <w:rPr>
            <w:rFonts w:ascii="Times New Roman" w:hAnsi="Times New Roman" w:cs="Times New Roman"/>
            <w:bCs/>
            <w:lang w:val="en-US"/>
          </w:rPr>
          <w:delText>.</w:delText>
        </w:r>
        <w:r w:rsidRPr="006A2619" w:rsidDel="003763DA">
          <w:rPr>
            <w:rFonts w:ascii="Times New Roman" w:hAnsi="Times New Roman" w:cs="Times New Roman"/>
            <w:bCs/>
            <w:lang w:val="en-US"/>
          </w:rPr>
          <w:delText xml:space="preserve"> </w:delText>
        </w:r>
      </w:del>
      <w:ins w:id="157" w:author="Imilce De los Angeles Rodriguez Fernandez" w:date="2023-06-16T19:26:00Z">
        <w:r w:rsidR="003763DA">
          <w:rPr>
            <w:rFonts w:ascii="Times New Roman" w:hAnsi="Times New Roman" w:cs="Times New Roman"/>
            <w:bCs/>
            <w:lang w:val="en-US"/>
          </w:rPr>
          <w:t>w</w:t>
        </w:r>
      </w:ins>
      <w:del w:id="158" w:author="Imilce De los Angeles Rodriguez Fernandez" w:date="2023-06-16T19:26:00Z">
        <w:r w:rsidRPr="00BC3173" w:rsidDel="003763DA">
          <w:rPr>
            <w:rFonts w:ascii="Times New Roman" w:hAnsi="Times New Roman" w:cs="Times New Roman"/>
            <w:bCs/>
            <w:lang w:val="en-US"/>
          </w:rPr>
          <w:delText>W</w:delText>
        </w:r>
      </w:del>
      <w:r w:rsidRPr="00BC3173">
        <w:rPr>
          <w:rFonts w:ascii="Times New Roman" w:hAnsi="Times New Roman" w:cs="Times New Roman"/>
          <w:bCs/>
          <w:lang w:val="en-US"/>
        </w:rPr>
        <w:t>e follow strict aseptic techniques by</w:t>
      </w:r>
      <w:r w:rsidRPr="006A2619">
        <w:rPr>
          <w:rFonts w:ascii="Times New Roman" w:hAnsi="Times New Roman" w:cs="Times New Roman"/>
          <w:bCs/>
          <w:lang w:val="en-US"/>
        </w:rPr>
        <w:t xml:space="preserve"> sterilizing the flies in 70% alcohol and washing them in sterile PBS to wash away the alcohol. </w:t>
      </w:r>
      <w:r w:rsidRPr="009A7480">
        <w:rPr>
          <w:rFonts w:ascii="Times New Roman" w:hAnsi="Times New Roman" w:cs="Times New Roman"/>
          <w:bCs/>
          <w:lang w:val="en-US"/>
        </w:rPr>
        <w:t xml:space="preserve">Proper sterilization is crucial to prevent the </w:t>
      </w:r>
      <w:del w:id="159" w:author="Imilce De los Angeles Rodriguez Fernandez" w:date="2023-06-16T19:27:00Z">
        <w:r w:rsidRPr="009A7480" w:rsidDel="003763DA">
          <w:rPr>
            <w:rFonts w:ascii="Times New Roman" w:hAnsi="Times New Roman" w:cs="Times New Roman"/>
            <w:bCs/>
            <w:lang w:val="en-US"/>
          </w:rPr>
          <w:delText xml:space="preserve">introduction </w:delText>
        </w:r>
      </w:del>
      <w:ins w:id="160" w:author="Imilce De los Angeles Rodriguez Fernandez" w:date="2023-06-16T19:27:00Z">
        <w:r w:rsidR="003763DA">
          <w:rPr>
            <w:rFonts w:ascii="Times New Roman" w:hAnsi="Times New Roman" w:cs="Times New Roman"/>
            <w:bCs/>
            <w:lang w:val="en-US"/>
          </w:rPr>
          <w:t xml:space="preserve">contamination of the </w:t>
        </w:r>
      </w:ins>
      <w:ins w:id="161" w:author="Imilce De los Angeles Rodriguez Fernandez" w:date="2023-06-16T19:28:00Z">
        <w:r w:rsidR="003763DA">
          <w:rPr>
            <w:rFonts w:ascii="Times New Roman" w:hAnsi="Times New Roman" w:cs="Times New Roman"/>
            <w:bCs/>
            <w:lang w:val="en-US"/>
          </w:rPr>
          <w:t xml:space="preserve">gut </w:t>
        </w:r>
      </w:ins>
      <w:ins w:id="162" w:author="Imilce De los Angeles Rodriguez Fernandez" w:date="2023-06-16T19:27:00Z">
        <w:r w:rsidR="003763DA">
          <w:rPr>
            <w:rFonts w:ascii="Times New Roman" w:hAnsi="Times New Roman" w:cs="Times New Roman"/>
            <w:bCs/>
            <w:lang w:val="en-US"/>
          </w:rPr>
          <w:t>sample with</w:t>
        </w:r>
      </w:ins>
      <w:del w:id="163" w:author="Imilce De los Angeles Rodriguez Fernandez" w:date="2023-06-16T19:27:00Z">
        <w:r w:rsidRPr="009A7480" w:rsidDel="003763DA">
          <w:rPr>
            <w:rFonts w:ascii="Times New Roman" w:hAnsi="Times New Roman" w:cs="Times New Roman"/>
            <w:bCs/>
            <w:lang w:val="en-US"/>
          </w:rPr>
          <w:delText xml:space="preserve">of </w:delText>
        </w:r>
      </w:del>
      <w:ins w:id="164" w:author="Imilce De los Angeles Rodriguez Fernandez" w:date="2023-06-16T19:27:00Z">
        <w:r w:rsidR="003763DA">
          <w:rPr>
            <w:rFonts w:ascii="Times New Roman" w:hAnsi="Times New Roman" w:cs="Times New Roman"/>
            <w:bCs/>
            <w:lang w:val="en-US"/>
          </w:rPr>
          <w:t xml:space="preserve"> surface bacteria </w:t>
        </w:r>
      </w:ins>
      <w:del w:id="165" w:author="Imilce De los Angeles Rodriguez Fernandez" w:date="2023-06-16T19:27:00Z">
        <w:r w:rsidRPr="009A7480" w:rsidDel="003763DA">
          <w:rPr>
            <w:rFonts w:ascii="Times New Roman" w:hAnsi="Times New Roman" w:cs="Times New Roman"/>
            <w:bCs/>
            <w:lang w:val="en-US"/>
          </w:rPr>
          <w:delText xml:space="preserve">other microorganisms that could alter the gut microbiome </w:delText>
        </w:r>
      </w:del>
      <w:del w:id="166" w:author="Imilce De los Angeles Rodriguez Fernandez" w:date="2023-06-16T19:28:00Z">
        <w:r w:rsidRPr="009A7480" w:rsidDel="003763DA">
          <w:rPr>
            <w:rFonts w:ascii="Times New Roman" w:hAnsi="Times New Roman" w:cs="Times New Roman"/>
            <w:bCs/>
            <w:lang w:val="en-US"/>
          </w:rPr>
          <w:delText>and</w:delText>
        </w:r>
      </w:del>
      <w:ins w:id="167" w:author="Imilce De los Angeles Rodriguez Fernandez" w:date="2023-06-16T19:28:00Z">
        <w:r w:rsidR="003763DA">
          <w:rPr>
            <w:rFonts w:ascii="Times New Roman" w:hAnsi="Times New Roman" w:cs="Times New Roman"/>
            <w:bCs/>
            <w:lang w:val="en-US"/>
          </w:rPr>
          <w:t>that could</w:t>
        </w:r>
      </w:ins>
      <w:r w:rsidRPr="009A7480">
        <w:rPr>
          <w:rFonts w:ascii="Times New Roman" w:hAnsi="Times New Roman" w:cs="Times New Roman"/>
          <w:bCs/>
          <w:lang w:val="en-US"/>
        </w:rPr>
        <w:t xml:space="preserve"> significantly impact the </w:t>
      </w:r>
      <w:del w:id="168" w:author="Imilce De los Angeles Rodriguez Fernandez" w:date="2023-06-16T19:28:00Z">
        <w:r w:rsidRPr="009A7480" w:rsidDel="003763DA">
          <w:rPr>
            <w:rFonts w:ascii="Times New Roman" w:hAnsi="Times New Roman" w:cs="Times New Roman"/>
            <w:bCs/>
            <w:lang w:val="en-US"/>
          </w:rPr>
          <w:delText xml:space="preserve">experiment's </w:delText>
        </w:r>
      </w:del>
      <w:ins w:id="169" w:author="Imilce De los Angeles Rodriguez Fernandez" w:date="2023-06-16T19:28:00Z">
        <w:r w:rsidR="003763DA">
          <w:rPr>
            <w:rFonts w:ascii="Times New Roman" w:hAnsi="Times New Roman" w:cs="Times New Roman"/>
            <w:bCs/>
            <w:lang w:val="en-US"/>
          </w:rPr>
          <w:t>16s rRNAseq</w:t>
        </w:r>
        <w:r w:rsidR="003763DA" w:rsidRPr="009A7480">
          <w:rPr>
            <w:rFonts w:ascii="Times New Roman" w:hAnsi="Times New Roman" w:cs="Times New Roman"/>
            <w:bCs/>
            <w:lang w:val="en-US"/>
          </w:rPr>
          <w:t xml:space="preserve"> </w:t>
        </w:r>
      </w:ins>
      <w:r w:rsidRPr="009A7480">
        <w:rPr>
          <w:rFonts w:ascii="Times New Roman" w:hAnsi="Times New Roman" w:cs="Times New Roman"/>
          <w:bCs/>
          <w:lang w:val="en-US"/>
        </w:rPr>
        <w:t>outcome</w:t>
      </w:r>
      <w:del w:id="170" w:author="Imilce De los Angeles Rodriguez Fernandez" w:date="2023-06-16T19:28:00Z">
        <w:r w:rsidRPr="009A7480" w:rsidDel="003763DA">
          <w:rPr>
            <w:rFonts w:ascii="Times New Roman" w:hAnsi="Times New Roman" w:cs="Times New Roman"/>
            <w:bCs/>
            <w:lang w:val="en-US"/>
          </w:rPr>
          <w:delText>s</w:delText>
        </w:r>
      </w:del>
      <w:r w:rsidRPr="006A2619">
        <w:rPr>
          <w:rFonts w:ascii="Times New Roman" w:hAnsi="Times New Roman" w:cs="Times New Roman"/>
          <w:bCs/>
          <w:lang w:val="en-US"/>
        </w:rPr>
        <w:t xml:space="preserve">. Then, the guts are flash-frozen in dry ice. The guts are homogenized in </w:t>
      </w:r>
      <w:del w:id="171" w:author="Imilce De los Angeles Rodriguez Fernandez" w:date="2023-06-16T19:32:00Z">
        <w:r w:rsidRPr="006A2619" w:rsidDel="003763DA">
          <w:rPr>
            <w:rFonts w:ascii="Times New Roman" w:hAnsi="Times New Roman" w:cs="Times New Roman"/>
            <w:bCs/>
            <w:lang w:val="en-US"/>
          </w:rPr>
          <w:delText>PBS, and</w:delText>
        </w:r>
      </w:del>
      <w:ins w:id="172" w:author="Imilce De los Angeles Rodriguez Fernandez" w:date="2023-06-16T19:32:00Z">
        <w:r w:rsidR="003763DA" w:rsidRPr="006A2619">
          <w:rPr>
            <w:rFonts w:ascii="Times New Roman" w:hAnsi="Times New Roman" w:cs="Times New Roman"/>
            <w:bCs/>
            <w:lang w:val="en-US"/>
          </w:rPr>
          <w:t>PBS and</w:t>
        </w:r>
      </w:ins>
      <w:r w:rsidRPr="006A2619">
        <w:rPr>
          <w:rFonts w:ascii="Times New Roman" w:hAnsi="Times New Roman" w:cs="Times New Roman"/>
          <w:bCs/>
          <w:lang w:val="en-US"/>
        </w:rPr>
        <w:t xml:space="preserve"> </w:t>
      </w:r>
      <w:del w:id="173" w:author="Imilce De los Angeles Rodriguez Fernandez" w:date="2023-06-16T19:32:00Z">
        <w:r w:rsidRPr="00FE38FB" w:rsidDel="003763DA">
          <w:rPr>
            <w:rFonts w:ascii="Times New Roman" w:hAnsi="Times New Roman" w:cs="Times New Roman"/>
            <w:bCs/>
            <w:lang w:val="en-US"/>
          </w:rPr>
          <w:delText xml:space="preserve">extract the </w:delText>
        </w:r>
      </w:del>
      <w:ins w:id="174" w:author="Imilce De los Angeles Rodriguez Fernandez" w:date="2023-06-16T19:32:00Z">
        <w:r w:rsidR="003763DA">
          <w:rPr>
            <w:rFonts w:ascii="Times New Roman" w:hAnsi="Times New Roman" w:cs="Times New Roman"/>
            <w:bCs/>
            <w:lang w:val="en-US"/>
          </w:rPr>
          <w:t xml:space="preserve">the </w:t>
        </w:r>
      </w:ins>
      <w:r w:rsidRPr="00FE38FB">
        <w:rPr>
          <w:rFonts w:ascii="Times New Roman" w:hAnsi="Times New Roman" w:cs="Times New Roman"/>
          <w:bCs/>
          <w:lang w:val="en-US"/>
        </w:rPr>
        <w:t>gDNA</w:t>
      </w:r>
      <w:ins w:id="175" w:author="Imilce De los Angeles Rodriguez Fernandez" w:date="2023-06-16T19:32:00Z">
        <w:r w:rsidR="003763DA">
          <w:rPr>
            <w:rFonts w:ascii="Times New Roman" w:hAnsi="Times New Roman" w:cs="Times New Roman"/>
            <w:bCs/>
            <w:lang w:val="en-US"/>
          </w:rPr>
          <w:t xml:space="preserve"> will be extracted</w:t>
        </w:r>
      </w:ins>
      <w:r w:rsidRPr="00FE38FB">
        <w:rPr>
          <w:rFonts w:ascii="Times New Roman" w:hAnsi="Times New Roman" w:cs="Times New Roman"/>
          <w:bCs/>
          <w:lang w:val="en-US"/>
        </w:rPr>
        <w:t xml:space="preserve"> using a gDNA extraction kit </w:t>
      </w:r>
      <w:r w:rsidRPr="006A2619">
        <w:rPr>
          <w:rFonts w:ascii="Times New Roman" w:hAnsi="Times New Roman" w:cs="Times New Roman"/>
          <w:bCs/>
          <w:lang w:val="en-US"/>
        </w:rPr>
        <w:t xml:space="preserve">and </w:t>
      </w:r>
      <w:r w:rsidRPr="00EF4F15">
        <w:rPr>
          <w:rFonts w:ascii="Times New Roman" w:hAnsi="Times New Roman" w:cs="Times New Roman"/>
          <w:bCs/>
          <w:lang w:val="en-US"/>
        </w:rPr>
        <w:t xml:space="preserve">subsequently sequence the samples in the </w:t>
      </w:r>
      <w:ins w:id="176" w:author="Imilce De los Angeles Rodriguez Fernandez" w:date="2023-06-16T19:32:00Z">
        <w:r w:rsidR="003763DA">
          <w:rPr>
            <w:rFonts w:ascii="Times New Roman" w:hAnsi="Times New Roman" w:cs="Times New Roman"/>
            <w:bCs/>
            <w:lang w:val="en-US"/>
          </w:rPr>
          <w:t>N</w:t>
        </w:r>
      </w:ins>
      <w:del w:id="177" w:author="Imilce De los Angeles Rodriguez Fernandez" w:date="2023-06-16T19:32:00Z">
        <w:r w:rsidRPr="00EF4F15" w:rsidDel="003763DA">
          <w:rPr>
            <w:rFonts w:ascii="Times New Roman" w:hAnsi="Times New Roman" w:cs="Times New Roman"/>
            <w:bCs/>
            <w:lang w:val="en-US"/>
          </w:rPr>
          <w:delText>n</w:delText>
        </w:r>
      </w:del>
      <w:r w:rsidRPr="00EF4F15">
        <w:rPr>
          <w:rFonts w:ascii="Times New Roman" w:hAnsi="Times New Roman" w:cs="Times New Roman"/>
          <w:bCs/>
          <w:lang w:val="en-US"/>
        </w:rPr>
        <w:t>anopore sequencing machine.</w:t>
      </w:r>
      <w:ins w:id="178" w:author="Imilce De los Angeles Rodriguez Fernandez" w:date="2023-06-16T19:28:00Z">
        <w:r w:rsidR="003763DA">
          <w:rPr>
            <w:rFonts w:ascii="Times New Roman" w:hAnsi="Times New Roman" w:cs="Times New Roman"/>
            <w:bCs/>
            <w:lang w:val="en-US"/>
          </w:rPr>
          <w:t xml:space="preserve"> Currently</w:t>
        </w:r>
      </w:ins>
      <w:ins w:id="179" w:author="Imilce De los Angeles Rodriguez Fernandez" w:date="2023-06-16T19:32:00Z">
        <w:r w:rsidR="003763DA">
          <w:rPr>
            <w:rFonts w:ascii="Times New Roman" w:hAnsi="Times New Roman" w:cs="Times New Roman"/>
            <w:bCs/>
            <w:lang w:val="en-US"/>
          </w:rPr>
          <w:t>,</w:t>
        </w:r>
      </w:ins>
      <w:ins w:id="180" w:author="Imilce De los Angeles Rodriguez Fernandez" w:date="2023-06-16T19:28:00Z">
        <w:r w:rsidR="003763DA">
          <w:rPr>
            <w:rFonts w:ascii="Times New Roman" w:hAnsi="Times New Roman" w:cs="Times New Roman"/>
            <w:bCs/>
            <w:lang w:val="en-US"/>
          </w:rPr>
          <w:t xml:space="preserve"> we are </w:t>
        </w:r>
      </w:ins>
      <w:ins w:id="181" w:author="Imilce De los Angeles Rodriguez Fernandez" w:date="2023-06-16T19:32:00Z">
        <w:r w:rsidR="003763DA">
          <w:rPr>
            <w:rFonts w:ascii="Times New Roman" w:hAnsi="Times New Roman" w:cs="Times New Roman"/>
            <w:bCs/>
            <w:lang w:val="en-US"/>
          </w:rPr>
          <w:t>working on the p</w:t>
        </w:r>
      </w:ins>
      <w:ins w:id="182" w:author="Imilce De los Angeles Rodriguez Fernandez" w:date="2023-06-16T19:33:00Z">
        <w:r w:rsidR="003763DA">
          <w:rPr>
            <w:rFonts w:ascii="Times New Roman" w:hAnsi="Times New Roman" w:cs="Times New Roman"/>
            <w:bCs/>
            <w:lang w:val="en-US"/>
          </w:rPr>
          <w:t xml:space="preserve">rotocol and are </w:t>
        </w:r>
      </w:ins>
      <w:ins w:id="183" w:author="Imilce De los Angeles Rodriguez Fernandez" w:date="2023-06-16T19:28:00Z">
        <w:r w:rsidR="003763DA">
          <w:rPr>
            <w:rFonts w:ascii="Times New Roman" w:hAnsi="Times New Roman" w:cs="Times New Roman"/>
            <w:bCs/>
            <w:lang w:val="en-US"/>
          </w:rPr>
          <w:t>in commu</w:t>
        </w:r>
      </w:ins>
      <w:ins w:id="184" w:author="Imilce De los Angeles Rodriguez Fernandez" w:date="2023-06-16T19:29:00Z">
        <w:r w:rsidR="003763DA">
          <w:rPr>
            <w:rFonts w:ascii="Times New Roman" w:hAnsi="Times New Roman" w:cs="Times New Roman"/>
            <w:bCs/>
            <w:lang w:val="en-US"/>
          </w:rPr>
          <w:t xml:space="preserve">nication with Prof. Miguel Urdaneta who is helping us with </w:t>
        </w:r>
      </w:ins>
      <w:ins w:id="185" w:author="Imilce De los Angeles Rodriguez Fernandez" w:date="2023-06-16T19:32:00Z">
        <w:r w:rsidR="003763DA">
          <w:rPr>
            <w:rFonts w:ascii="Times New Roman" w:hAnsi="Times New Roman" w:cs="Times New Roman"/>
            <w:bCs/>
            <w:lang w:val="en-US"/>
          </w:rPr>
          <w:t>N</w:t>
        </w:r>
      </w:ins>
      <w:ins w:id="186" w:author="Imilce De los Angeles Rodriguez Fernandez" w:date="2023-06-16T19:29:00Z">
        <w:r w:rsidR="003763DA">
          <w:rPr>
            <w:rFonts w:ascii="Times New Roman" w:hAnsi="Times New Roman" w:cs="Times New Roman"/>
            <w:bCs/>
            <w:lang w:val="en-US"/>
          </w:rPr>
          <w:t xml:space="preserve">anopore sequencing.  </w:t>
        </w:r>
      </w:ins>
      <w:r>
        <w:rPr>
          <w:rFonts w:ascii="Times New Roman" w:hAnsi="Times New Roman" w:cs="Times New Roman"/>
          <w:bCs/>
          <w:lang w:val="en-US"/>
        </w:rPr>
        <w:tab/>
      </w:r>
    </w:p>
    <w:p w14:paraId="70450FC6" w14:textId="0C0F52D4" w:rsidR="00BD6E52" w:rsidRPr="006912DD" w:rsidRDefault="00BD6E52" w:rsidP="00143EFC">
      <w:pPr>
        <w:rPr>
          <w:lang w:val="en-US"/>
        </w:rPr>
      </w:pPr>
    </w:p>
    <w:sectPr w:rsidR="00BD6E52" w:rsidRPr="00691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ilce De los Angeles Rodriguez Fernandez">
    <w15:presenceInfo w15:providerId="AD" w15:userId="S::imilce.rodriguez1@upr.edu::fe1bef2d-4a3c-496b-bfed-fff99b41c7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3F"/>
    <w:rsid w:val="00143EFC"/>
    <w:rsid w:val="0016503F"/>
    <w:rsid w:val="002B4D0C"/>
    <w:rsid w:val="003763DA"/>
    <w:rsid w:val="00386C47"/>
    <w:rsid w:val="004738AE"/>
    <w:rsid w:val="005D4566"/>
    <w:rsid w:val="006334DA"/>
    <w:rsid w:val="006912DD"/>
    <w:rsid w:val="00796563"/>
    <w:rsid w:val="00AE786A"/>
    <w:rsid w:val="00BD6E52"/>
    <w:rsid w:val="00DE3DF1"/>
    <w:rsid w:val="00E158D0"/>
    <w:rsid w:val="00F206F2"/>
    <w:rsid w:val="00F55278"/>
    <w:rsid w:val="00FB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561"/>
  <w15:chartTrackingRefBased/>
  <w15:docId w15:val="{B78AE7D8-C975-3146-B439-9935854A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EFC"/>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912D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 BILBAO-DELVALLE</dc:creator>
  <cp:keywords/>
  <dc:description/>
  <cp:lastModifiedBy>Imilce De los Angeles Rodriguez Fernandez</cp:lastModifiedBy>
  <cp:revision>9</cp:revision>
  <dcterms:created xsi:type="dcterms:W3CDTF">2023-06-14T23:43:00Z</dcterms:created>
  <dcterms:modified xsi:type="dcterms:W3CDTF">2023-06-16T23:33:00Z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c8ff4d5490670bfcd335157e9d0a9fd1be12c530d11722838bf14a763028d12d</vt:lpwstr>
  </property>
</Properties>
</file>