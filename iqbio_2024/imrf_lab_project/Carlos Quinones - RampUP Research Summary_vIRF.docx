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65A7A" w14:textId="7D510AC1" w:rsidR="0057018C" w:rsidRDefault="00705C83" w:rsidP="0057018C">
      <w:pPr>
        <w:jc w:val="center"/>
        <w:rPr>
          <w:rFonts w:ascii="Times New Roman" w:hAnsi="Times New Roman" w:cs="Times New Roman"/>
          <w:sz w:val="24"/>
          <w:szCs w:val="24"/>
        </w:rPr>
      </w:pPr>
      <w:del w:id="0" w:author="Imilce De los Angeles Rodriguez Fernandez" w:date="2023-06-11T19:25:00Z">
        <w:r w:rsidDel="008D5BAF">
          <w:rPr>
            <w:rFonts w:ascii="Times New Roman" w:hAnsi="Times New Roman" w:cs="Times New Roman"/>
            <w:b/>
            <w:bCs/>
            <w:sz w:val="24"/>
            <w:szCs w:val="24"/>
          </w:rPr>
          <w:delText>Influence of</w:delText>
        </w:r>
      </w:del>
      <w:ins w:id="1" w:author="Imilce De los Angeles Rodriguez Fernandez" w:date="2023-06-11T19:25:00Z">
        <w:r w:rsidR="008D5BAF">
          <w:rPr>
            <w:rFonts w:ascii="Times New Roman" w:hAnsi="Times New Roman" w:cs="Times New Roman"/>
            <w:b/>
            <w:bCs/>
            <w:sz w:val="24"/>
            <w:szCs w:val="24"/>
          </w:rPr>
          <w:t>The role of</w:t>
        </w:r>
      </w:ins>
      <w:r>
        <w:rPr>
          <w:rFonts w:ascii="Times New Roman" w:hAnsi="Times New Roman" w:cs="Times New Roman"/>
          <w:b/>
          <w:bCs/>
          <w:sz w:val="24"/>
          <w:szCs w:val="24"/>
        </w:rPr>
        <w:t xml:space="preserve"> stress</w:t>
      </w:r>
      <w:r w:rsidR="00D2301A">
        <w:rPr>
          <w:rFonts w:ascii="Times New Roman" w:hAnsi="Times New Roman" w:cs="Times New Roman"/>
          <w:b/>
          <w:bCs/>
          <w:sz w:val="24"/>
          <w:szCs w:val="24"/>
        </w:rPr>
        <w:t>-respons</w:t>
      </w:r>
      <w:ins w:id="2" w:author="Imilce De los Angeles Rodriguez Fernandez" w:date="2023-06-11T19:25:00Z">
        <w:r w:rsidR="008D5BAF">
          <w:rPr>
            <w:rFonts w:ascii="Times New Roman" w:hAnsi="Times New Roman" w:cs="Times New Roman"/>
            <w:b/>
            <w:bCs/>
            <w:sz w:val="24"/>
            <w:szCs w:val="24"/>
          </w:rPr>
          <w:t>e</w:t>
        </w:r>
      </w:ins>
      <w:del w:id="3" w:author="Imilce De los Angeles Rodriguez Fernandez" w:date="2023-06-11T19:25:00Z">
        <w:r w:rsidR="00D2301A" w:rsidDel="008D5BAF">
          <w:rPr>
            <w:rFonts w:ascii="Times New Roman" w:hAnsi="Times New Roman" w:cs="Times New Roman"/>
            <w:b/>
            <w:bCs/>
            <w:sz w:val="24"/>
            <w:szCs w:val="24"/>
          </w:rPr>
          <w:delText>e</w:delText>
        </w:r>
      </w:del>
      <w:r w:rsidR="00D2301A">
        <w:rPr>
          <w:rFonts w:ascii="Times New Roman" w:hAnsi="Times New Roman" w:cs="Times New Roman"/>
          <w:b/>
          <w:bCs/>
          <w:sz w:val="24"/>
          <w:szCs w:val="24"/>
        </w:rPr>
        <w:t xml:space="preserve"> pathways </w:t>
      </w:r>
      <w:ins w:id="4" w:author="Imilce De los Angeles Rodriguez Fernandez" w:date="2023-06-11T19:25:00Z">
        <w:r w:rsidR="008D5BAF">
          <w:rPr>
            <w:rFonts w:ascii="Times New Roman" w:hAnsi="Times New Roman" w:cs="Times New Roman"/>
            <w:b/>
            <w:bCs/>
            <w:sz w:val="24"/>
            <w:szCs w:val="24"/>
          </w:rPr>
          <w:t xml:space="preserve">in </w:t>
        </w:r>
      </w:ins>
      <w:del w:id="5" w:author="Imilce De los Angeles Rodriguez Fernandez" w:date="2023-06-11T19:25:00Z">
        <w:r w:rsidR="00D2301A" w:rsidDel="008D5BAF">
          <w:rPr>
            <w:rFonts w:ascii="Times New Roman" w:hAnsi="Times New Roman" w:cs="Times New Roman"/>
            <w:b/>
            <w:bCs/>
            <w:sz w:val="24"/>
            <w:szCs w:val="24"/>
          </w:rPr>
          <w:delText xml:space="preserve">specific to </w:delText>
        </w:r>
      </w:del>
      <w:r w:rsidR="00D2301A">
        <w:rPr>
          <w:rFonts w:ascii="Times New Roman" w:hAnsi="Times New Roman" w:cs="Times New Roman"/>
          <w:b/>
          <w:bCs/>
          <w:sz w:val="24"/>
          <w:szCs w:val="24"/>
        </w:rPr>
        <w:t xml:space="preserve">intestinal stem cells </w:t>
      </w:r>
      <w:ins w:id="6" w:author="Imilce De los Angeles Rodriguez Fernandez" w:date="2023-06-11T19:25:00Z">
        <w:r w:rsidR="008D5BAF">
          <w:rPr>
            <w:rFonts w:ascii="Times New Roman" w:hAnsi="Times New Roman" w:cs="Times New Roman"/>
            <w:b/>
            <w:bCs/>
            <w:sz w:val="24"/>
            <w:szCs w:val="24"/>
          </w:rPr>
          <w:t xml:space="preserve">regulating </w:t>
        </w:r>
      </w:ins>
      <w:del w:id="7" w:author="Imilce De los Angeles Rodriguez Fernandez" w:date="2023-06-11T19:25:00Z">
        <w:r w:rsidR="00D2301A" w:rsidDel="008D5BAF">
          <w:rPr>
            <w:rFonts w:ascii="Times New Roman" w:hAnsi="Times New Roman" w:cs="Times New Roman"/>
            <w:b/>
            <w:bCs/>
            <w:sz w:val="24"/>
            <w:szCs w:val="24"/>
          </w:rPr>
          <w:delText xml:space="preserve">over </w:delText>
        </w:r>
      </w:del>
      <w:r w:rsidR="00D2301A">
        <w:rPr>
          <w:rFonts w:ascii="Times New Roman" w:hAnsi="Times New Roman" w:cs="Times New Roman"/>
          <w:b/>
          <w:bCs/>
          <w:sz w:val="24"/>
          <w:szCs w:val="24"/>
        </w:rPr>
        <w:t>the gut microbiome</w:t>
      </w:r>
    </w:p>
    <w:p w14:paraId="4C778B89" w14:textId="09C64F79" w:rsidR="00D2301A" w:rsidRPr="002C4503" w:rsidRDefault="002C4503" w:rsidP="0057018C">
      <w:pPr>
        <w:jc w:val="center"/>
        <w:rPr>
          <w:rFonts w:ascii="Times New Roman" w:hAnsi="Times New Roman" w:cs="Times New Roman"/>
          <w:sz w:val="24"/>
          <w:szCs w:val="24"/>
          <w:lang w:val="es-PR"/>
        </w:rPr>
      </w:pPr>
      <w:r w:rsidRPr="002C4503">
        <w:rPr>
          <w:rFonts w:ascii="Times New Roman" w:hAnsi="Times New Roman" w:cs="Times New Roman"/>
          <w:sz w:val="24"/>
          <w:szCs w:val="24"/>
          <w:lang w:val="es-PR"/>
        </w:rPr>
        <w:t>Quiñones-Sánchez, Carlos L; R</w:t>
      </w:r>
      <w:r>
        <w:rPr>
          <w:rFonts w:ascii="Times New Roman" w:hAnsi="Times New Roman" w:cs="Times New Roman"/>
          <w:sz w:val="24"/>
          <w:szCs w:val="24"/>
          <w:lang w:val="es-PR"/>
        </w:rPr>
        <w:t>odriguez-Fernandez, Imilce</w:t>
      </w:r>
    </w:p>
    <w:p w14:paraId="5B1BE107" w14:textId="2FEC80D2" w:rsidR="007004F9" w:rsidRDefault="009F09C8">
      <w:pPr>
        <w:rPr>
          <w:rFonts w:ascii="Times New Roman" w:hAnsi="Times New Roman" w:cs="Times New Roman"/>
          <w:sz w:val="24"/>
          <w:szCs w:val="24"/>
        </w:rPr>
      </w:pPr>
      <w:r w:rsidRPr="00A95985">
        <w:rPr>
          <w:rFonts w:ascii="Times New Roman" w:hAnsi="Times New Roman" w:cs="Times New Roman"/>
          <w:sz w:val="24"/>
          <w:szCs w:val="24"/>
          <w:lang w:val="es-PR"/>
        </w:rPr>
        <w:tab/>
      </w:r>
      <w:r w:rsidR="004C4B13" w:rsidRPr="004C4B13">
        <w:rPr>
          <w:rFonts w:ascii="Times New Roman" w:hAnsi="Times New Roman" w:cs="Times New Roman"/>
          <w:sz w:val="24"/>
          <w:szCs w:val="24"/>
        </w:rPr>
        <w:t xml:space="preserve">The gut microbiome </w:t>
      </w:r>
      <w:r w:rsidR="004C4B13">
        <w:rPr>
          <w:rFonts w:ascii="Times New Roman" w:hAnsi="Times New Roman" w:cs="Times New Roman"/>
          <w:sz w:val="24"/>
          <w:szCs w:val="24"/>
        </w:rPr>
        <w:t xml:space="preserve">is </w:t>
      </w:r>
      <w:r w:rsidR="008E36E2">
        <w:rPr>
          <w:rFonts w:ascii="Times New Roman" w:hAnsi="Times New Roman" w:cs="Times New Roman"/>
          <w:sz w:val="24"/>
          <w:szCs w:val="24"/>
        </w:rPr>
        <w:t xml:space="preserve">a </w:t>
      </w:r>
      <w:r w:rsidR="00723D6A">
        <w:rPr>
          <w:rFonts w:ascii="Times New Roman" w:hAnsi="Times New Roman" w:cs="Times New Roman"/>
          <w:sz w:val="24"/>
          <w:szCs w:val="24"/>
        </w:rPr>
        <w:t xml:space="preserve">complex ecosystem comprised of </w:t>
      </w:r>
      <w:ins w:id="8" w:author="Imilce De los Angeles Rodriguez Fernandez" w:date="2023-06-11T19:01:00Z">
        <w:r w:rsidR="000404A4">
          <w:rPr>
            <w:rFonts w:ascii="Times New Roman" w:hAnsi="Times New Roman" w:cs="Times New Roman"/>
            <w:sz w:val="24"/>
            <w:szCs w:val="24"/>
          </w:rPr>
          <w:t xml:space="preserve">various microorganisms including </w:t>
        </w:r>
      </w:ins>
      <w:r w:rsidR="00723D6A">
        <w:rPr>
          <w:rFonts w:ascii="Times New Roman" w:hAnsi="Times New Roman" w:cs="Times New Roman"/>
          <w:sz w:val="24"/>
          <w:szCs w:val="24"/>
        </w:rPr>
        <w:t>bacteria</w:t>
      </w:r>
      <w:ins w:id="9" w:author="Imilce De los Angeles Rodriguez Fernandez" w:date="2023-06-11T19:00:00Z">
        <w:r w:rsidR="000404A4">
          <w:rPr>
            <w:rFonts w:ascii="Times New Roman" w:hAnsi="Times New Roman" w:cs="Times New Roman"/>
            <w:sz w:val="24"/>
            <w:szCs w:val="24"/>
          </w:rPr>
          <w:t>, viruses</w:t>
        </w:r>
      </w:ins>
      <w:ins w:id="10" w:author="Imilce De los Angeles Rodriguez Fernandez" w:date="2023-06-11T19:01:00Z">
        <w:r w:rsidR="000404A4">
          <w:rPr>
            <w:rFonts w:ascii="Times New Roman" w:hAnsi="Times New Roman" w:cs="Times New Roman"/>
            <w:sz w:val="24"/>
            <w:szCs w:val="24"/>
          </w:rPr>
          <w:t>, and fungi</w:t>
        </w:r>
      </w:ins>
      <w:r w:rsidR="00FE3F35">
        <w:rPr>
          <w:rFonts w:ascii="Times New Roman" w:hAnsi="Times New Roman" w:cs="Times New Roman"/>
          <w:sz w:val="24"/>
          <w:szCs w:val="24"/>
        </w:rPr>
        <w:t xml:space="preserve">. </w:t>
      </w:r>
      <w:ins w:id="11" w:author="Imilce De los Angeles Rodriguez Fernandez" w:date="2023-06-11T19:02:00Z">
        <w:r w:rsidR="000404A4">
          <w:rPr>
            <w:rFonts w:ascii="Times New Roman" w:hAnsi="Times New Roman" w:cs="Times New Roman"/>
            <w:sz w:val="24"/>
            <w:szCs w:val="24"/>
          </w:rPr>
          <w:t xml:space="preserve">For my project, I will focus on </w:t>
        </w:r>
      </w:ins>
      <w:ins w:id="12" w:author="Imilce De los Angeles Rodriguez Fernandez" w:date="2023-06-11T19:03:00Z">
        <w:r w:rsidR="000404A4">
          <w:rPr>
            <w:rFonts w:ascii="Times New Roman" w:hAnsi="Times New Roman" w:cs="Times New Roman"/>
            <w:sz w:val="24"/>
            <w:szCs w:val="24"/>
          </w:rPr>
          <w:t>bacteria</w:t>
        </w:r>
      </w:ins>
      <w:ins w:id="13" w:author="Imilce De los Angeles Rodriguez Fernandez" w:date="2023-06-11T19:02:00Z">
        <w:r w:rsidR="000404A4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r w:rsidR="00FE3F35">
        <w:rPr>
          <w:rFonts w:ascii="Times New Roman" w:hAnsi="Times New Roman" w:cs="Times New Roman"/>
          <w:sz w:val="24"/>
          <w:szCs w:val="24"/>
        </w:rPr>
        <w:t xml:space="preserve">Through interactions with the host, these bacteria </w:t>
      </w:r>
      <w:r w:rsidR="002C7B6A">
        <w:rPr>
          <w:rFonts w:ascii="Times New Roman" w:hAnsi="Times New Roman" w:cs="Times New Roman"/>
          <w:sz w:val="24"/>
          <w:szCs w:val="24"/>
        </w:rPr>
        <w:t>regulate important processes, like metabolism</w:t>
      </w:r>
      <w:r w:rsidR="00065750">
        <w:rPr>
          <w:rFonts w:ascii="Times New Roman" w:hAnsi="Times New Roman" w:cs="Times New Roman"/>
          <w:sz w:val="24"/>
          <w:szCs w:val="24"/>
        </w:rPr>
        <w:t>, and help maintain tissue homeostasis.</w:t>
      </w:r>
      <w:r w:rsidR="007F1DC1">
        <w:rPr>
          <w:rFonts w:ascii="Times New Roman" w:hAnsi="Times New Roman" w:cs="Times New Roman"/>
          <w:sz w:val="24"/>
          <w:szCs w:val="24"/>
        </w:rPr>
        <w:t xml:space="preserve"> </w:t>
      </w:r>
      <w:r w:rsidR="00901315">
        <w:rPr>
          <w:rFonts w:ascii="Times New Roman" w:hAnsi="Times New Roman" w:cs="Times New Roman"/>
          <w:sz w:val="24"/>
          <w:szCs w:val="24"/>
        </w:rPr>
        <w:t>With aging, the communities that live in the gut microbiome</w:t>
      </w:r>
      <w:r w:rsidR="000F642F">
        <w:rPr>
          <w:rFonts w:ascii="Times New Roman" w:hAnsi="Times New Roman" w:cs="Times New Roman"/>
          <w:sz w:val="24"/>
          <w:szCs w:val="24"/>
        </w:rPr>
        <w:t xml:space="preserve"> chang</w:t>
      </w:r>
      <w:r w:rsidR="000F5280">
        <w:rPr>
          <w:rFonts w:ascii="Times New Roman" w:hAnsi="Times New Roman" w:cs="Times New Roman"/>
          <w:sz w:val="24"/>
          <w:szCs w:val="24"/>
        </w:rPr>
        <w:t>e</w:t>
      </w:r>
      <w:r w:rsidR="000F642F">
        <w:rPr>
          <w:rFonts w:ascii="Times New Roman" w:hAnsi="Times New Roman" w:cs="Times New Roman"/>
          <w:sz w:val="24"/>
          <w:szCs w:val="24"/>
        </w:rPr>
        <w:t xml:space="preserve"> in composition and abundance</w:t>
      </w:r>
      <w:r w:rsidR="00785FB7">
        <w:rPr>
          <w:rFonts w:ascii="Times New Roman" w:hAnsi="Times New Roman" w:cs="Times New Roman"/>
          <w:sz w:val="24"/>
          <w:szCs w:val="24"/>
        </w:rPr>
        <w:t>, leading to</w:t>
      </w:r>
      <w:del w:id="14" w:author="Imilce De los Angeles Rodriguez Fernandez" w:date="2023-06-11T19:02:00Z">
        <w:r w:rsidR="00785FB7" w:rsidDel="000404A4">
          <w:rPr>
            <w:rFonts w:ascii="Times New Roman" w:hAnsi="Times New Roman" w:cs="Times New Roman"/>
            <w:sz w:val="24"/>
            <w:szCs w:val="24"/>
          </w:rPr>
          <w:delText xml:space="preserve"> a</w:delText>
        </w:r>
      </w:del>
      <w:r w:rsidR="00785FB7">
        <w:rPr>
          <w:rFonts w:ascii="Times New Roman" w:hAnsi="Times New Roman" w:cs="Times New Roman"/>
          <w:sz w:val="24"/>
          <w:szCs w:val="24"/>
        </w:rPr>
        <w:t xml:space="preserve"> microbial dysbiosis or unbalance</w:t>
      </w:r>
      <w:r w:rsidR="007C00C0">
        <w:rPr>
          <w:rFonts w:ascii="Times New Roman" w:hAnsi="Times New Roman" w:cs="Times New Roman"/>
          <w:sz w:val="24"/>
          <w:szCs w:val="24"/>
        </w:rPr>
        <w:t xml:space="preserve">, which can lead to several </w:t>
      </w:r>
      <w:r w:rsidR="00027F93">
        <w:rPr>
          <w:rFonts w:ascii="Times New Roman" w:hAnsi="Times New Roman" w:cs="Times New Roman"/>
          <w:sz w:val="24"/>
          <w:szCs w:val="24"/>
        </w:rPr>
        <w:t>physiological consequences</w:t>
      </w:r>
      <w:r w:rsidR="001C54A5">
        <w:rPr>
          <w:rFonts w:ascii="Times New Roman" w:hAnsi="Times New Roman" w:cs="Times New Roman"/>
          <w:sz w:val="24"/>
          <w:szCs w:val="24"/>
        </w:rPr>
        <w:t xml:space="preserve">. </w:t>
      </w:r>
      <w:del w:id="15" w:author="Imilce De los Angeles Rodriguez Fernandez" w:date="2023-06-11T19:05:00Z">
        <w:r w:rsidR="00666FAE" w:rsidDel="000404A4">
          <w:rPr>
            <w:rFonts w:ascii="Times New Roman" w:hAnsi="Times New Roman" w:cs="Times New Roman"/>
            <w:sz w:val="24"/>
            <w:szCs w:val="24"/>
          </w:rPr>
          <w:delText xml:space="preserve">In </w:delText>
        </w:r>
      </w:del>
      <w:ins w:id="16" w:author="Imilce De los Angeles Rodriguez Fernandez" w:date="2023-06-11T19:05:00Z">
        <w:r w:rsidR="000404A4">
          <w:rPr>
            <w:rFonts w:ascii="Times New Roman" w:hAnsi="Times New Roman" w:cs="Times New Roman"/>
            <w:sz w:val="24"/>
            <w:szCs w:val="24"/>
          </w:rPr>
          <w:t xml:space="preserve">Unpublished data from our lab </w:t>
        </w:r>
      </w:ins>
      <w:ins w:id="17" w:author="Imilce De los Angeles Rodriguez Fernandez" w:date="2023-06-11T19:06:00Z">
        <w:r w:rsidR="000404A4">
          <w:rPr>
            <w:rFonts w:ascii="Times New Roman" w:hAnsi="Times New Roman" w:cs="Times New Roman"/>
            <w:sz w:val="24"/>
            <w:szCs w:val="24"/>
          </w:rPr>
          <w:t xml:space="preserve">done using </w:t>
        </w:r>
        <w:r w:rsidR="000404A4">
          <w:rPr>
            <w:rFonts w:ascii="Times New Roman" w:hAnsi="Times New Roman" w:cs="Times New Roman"/>
            <w:i/>
            <w:iCs/>
            <w:sz w:val="24"/>
            <w:szCs w:val="24"/>
          </w:rPr>
          <w:t>Drosophila melanogaster</w:t>
        </w:r>
        <w:r w:rsidR="000404A4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ins w:id="18" w:author="Imilce De los Angeles Rodriguez Fernandez" w:date="2023-06-11T19:05:00Z">
        <w:r w:rsidR="000404A4">
          <w:rPr>
            <w:rFonts w:ascii="Times New Roman" w:hAnsi="Times New Roman" w:cs="Times New Roman"/>
            <w:sz w:val="24"/>
            <w:szCs w:val="24"/>
          </w:rPr>
          <w:t xml:space="preserve">have shown that </w:t>
        </w:r>
      </w:ins>
      <w:ins w:id="19" w:author="Imilce De los Angeles Rodriguez Fernandez" w:date="2023-06-11T19:06:00Z">
        <w:r w:rsidR="000404A4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del w:id="20" w:author="Imilce De los Angeles Rodriguez Fernandez" w:date="2023-06-11T19:05:00Z">
        <w:r w:rsidR="00666FAE" w:rsidRPr="000404A4" w:rsidDel="000404A4">
          <w:rPr>
            <w:rFonts w:ascii="Times New Roman" w:hAnsi="Times New Roman" w:cs="Times New Roman"/>
            <w:sz w:val="24"/>
            <w:szCs w:val="24"/>
            <w:rPrChange w:id="21" w:author="Imilce De los Angeles Rodriguez Fernandez" w:date="2023-06-11T19:06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Drosophila melanogaster</w:delText>
        </w:r>
        <w:r w:rsidR="00666FAE" w:rsidRPr="000404A4" w:rsidDel="000404A4">
          <w:rPr>
            <w:rFonts w:ascii="Times New Roman" w:hAnsi="Times New Roman" w:cs="Times New Roman"/>
            <w:sz w:val="24"/>
            <w:szCs w:val="24"/>
          </w:rPr>
          <w:delText xml:space="preserve">, it has been observed that performing </w:delText>
        </w:r>
        <w:r w:rsidR="00770220" w:rsidRPr="000404A4" w:rsidDel="000404A4">
          <w:rPr>
            <w:rFonts w:ascii="Times New Roman" w:hAnsi="Times New Roman" w:cs="Times New Roman"/>
            <w:sz w:val="24"/>
            <w:szCs w:val="24"/>
          </w:rPr>
          <w:delText xml:space="preserve">a </w:delText>
        </w:r>
      </w:del>
      <w:del w:id="22" w:author="Imilce De los Angeles Rodriguez Fernandez" w:date="2023-06-11T19:06:00Z">
        <w:r w:rsidR="00775C9A" w:rsidRPr="000404A4" w:rsidDel="000404A4">
          <w:rPr>
            <w:rFonts w:ascii="Times New Roman" w:hAnsi="Times New Roman" w:cs="Times New Roman"/>
            <w:sz w:val="24"/>
            <w:szCs w:val="24"/>
          </w:rPr>
          <w:delText>knockdown</w:delText>
        </w:r>
      </w:del>
      <w:ins w:id="23" w:author="Imilce De los Angeles Rodriguez Fernandez" w:date="2023-06-11T19:06:00Z">
        <w:r w:rsidR="000404A4" w:rsidRPr="000404A4">
          <w:rPr>
            <w:rFonts w:ascii="Times New Roman" w:hAnsi="Times New Roman" w:cs="Times New Roman"/>
            <w:sz w:val="24"/>
            <w:szCs w:val="24"/>
            <w:rPrChange w:id="24" w:author="Imilce De los Angeles Rodriguez Fernandez" w:date="2023-06-11T19:06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>knockdown</w:t>
        </w:r>
        <w:r w:rsidR="000404A4">
          <w:rPr>
            <w:rFonts w:ascii="Times New Roman" w:hAnsi="Times New Roman" w:cs="Times New Roman"/>
            <w:sz w:val="24"/>
            <w:szCs w:val="24"/>
          </w:rPr>
          <w:t xml:space="preserve"> of</w:t>
        </w:r>
      </w:ins>
      <w:r w:rsidR="00775C9A">
        <w:rPr>
          <w:rFonts w:ascii="Times New Roman" w:hAnsi="Times New Roman" w:cs="Times New Roman"/>
          <w:sz w:val="24"/>
          <w:szCs w:val="24"/>
        </w:rPr>
        <w:t xml:space="preserve"> </w:t>
      </w:r>
      <w:del w:id="25" w:author="Imilce De los Angeles Rodriguez Fernandez" w:date="2023-06-11T19:06:00Z">
        <w:r w:rsidR="00775C9A" w:rsidDel="000404A4">
          <w:rPr>
            <w:rFonts w:ascii="Times New Roman" w:hAnsi="Times New Roman" w:cs="Times New Roman"/>
            <w:sz w:val="24"/>
            <w:szCs w:val="24"/>
          </w:rPr>
          <w:delText xml:space="preserve">of </w:delText>
        </w:r>
      </w:del>
      <w:r w:rsidR="00775C9A">
        <w:rPr>
          <w:rFonts w:ascii="Times New Roman" w:hAnsi="Times New Roman" w:cs="Times New Roman"/>
          <w:sz w:val="24"/>
          <w:szCs w:val="24"/>
        </w:rPr>
        <w:t>two stress-respons</w:t>
      </w:r>
      <w:ins w:id="26" w:author="Imilce De los Angeles Rodriguez Fernandez" w:date="2023-06-11T19:04:00Z">
        <w:r w:rsidR="000404A4">
          <w:rPr>
            <w:rFonts w:ascii="Times New Roman" w:hAnsi="Times New Roman" w:cs="Times New Roman"/>
            <w:sz w:val="24"/>
            <w:szCs w:val="24"/>
          </w:rPr>
          <w:t>ive</w:t>
        </w:r>
      </w:ins>
      <w:del w:id="27" w:author="Imilce De los Angeles Rodriguez Fernandez" w:date="2023-06-11T19:04:00Z">
        <w:r w:rsidR="00775C9A" w:rsidDel="000404A4">
          <w:rPr>
            <w:rFonts w:ascii="Times New Roman" w:hAnsi="Times New Roman" w:cs="Times New Roman"/>
            <w:sz w:val="24"/>
            <w:szCs w:val="24"/>
          </w:rPr>
          <w:delText>e</w:delText>
        </w:r>
      </w:del>
      <w:r w:rsidR="00775C9A">
        <w:rPr>
          <w:rFonts w:ascii="Times New Roman" w:hAnsi="Times New Roman" w:cs="Times New Roman"/>
          <w:sz w:val="24"/>
          <w:szCs w:val="24"/>
        </w:rPr>
        <w:t xml:space="preserve"> transcription factors, namely </w:t>
      </w:r>
      <w:r w:rsidR="008A5F7E">
        <w:rPr>
          <w:rFonts w:ascii="Times New Roman" w:hAnsi="Times New Roman" w:cs="Times New Roman"/>
          <w:sz w:val="24"/>
          <w:szCs w:val="24"/>
        </w:rPr>
        <w:t>Nrf2/</w:t>
      </w:r>
      <w:proofErr w:type="spellStart"/>
      <w:r w:rsidR="008A5F7E">
        <w:rPr>
          <w:rFonts w:ascii="Times New Roman" w:hAnsi="Times New Roman" w:cs="Times New Roman"/>
          <w:sz w:val="24"/>
          <w:szCs w:val="24"/>
        </w:rPr>
        <w:t>CncC</w:t>
      </w:r>
      <w:proofErr w:type="spellEnd"/>
      <w:r w:rsidR="008A5F7E">
        <w:rPr>
          <w:rFonts w:ascii="Times New Roman" w:hAnsi="Times New Roman" w:cs="Times New Roman"/>
          <w:sz w:val="24"/>
          <w:szCs w:val="24"/>
        </w:rPr>
        <w:t xml:space="preserve"> and Hsf1 in intestinal stem cells </w:t>
      </w:r>
      <w:r w:rsidR="004F3093">
        <w:rPr>
          <w:rFonts w:ascii="Times New Roman" w:hAnsi="Times New Roman" w:cs="Times New Roman"/>
          <w:sz w:val="24"/>
          <w:szCs w:val="24"/>
        </w:rPr>
        <w:t>(ISC) led to an early onset of microbial dysbiosis, leaky gut and reduced survival</w:t>
      </w:r>
      <w:r w:rsidR="006E0827">
        <w:rPr>
          <w:rFonts w:ascii="Times New Roman" w:hAnsi="Times New Roman" w:cs="Times New Roman"/>
          <w:sz w:val="24"/>
          <w:szCs w:val="24"/>
        </w:rPr>
        <w:t xml:space="preserve">. </w:t>
      </w:r>
      <w:r w:rsidR="00421522">
        <w:rPr>
          <w:rFonts w:ascii="Times New Roman" w:hAnsi="Times New Roman" w:cs="Times New Roman"/>
          <w:sz w:val="24"/>
          <w:szCs w:val="24"/>
        </w:rPr>
        <w:t>A</w:t>
      </w:r>
      <w:r w:rsidR="00AA5F3D">
        <w:rPr>
          <w:rFonts w:ascii="Times New Roman" w:hAnsi="Times New Roman" w:cs="Times New Roman"/>
          <w:sz w:val="24"/>
          <w:szCs w:val="24"/>
        </w:rPr>
        <w:t xml:space="preserve">s </w:t>
      </w:r>
      <w:r w:rsidR="00A83570">
        <w:rPr>
          <w:rFonts w:ascii="Times New Roman" w:hAnsi="Times New Roman" w:cs="Times New Roman"/>
          <w:sz w:val="24"/>
          <w:szCs w:val="24"/>
        </w:rPr>
        <w:t xml:space="preserve">both </w:t>
      </w:r>
      <w:proofErr w:type="spellStart"/>
      <w:r w:rsidR="00A83570">
        <w:rPr>
          <w:rFonts w:ascii="Times New Roman" w:hAnsi="Times New Roman" w:cs="Times New Roman"/>
          <w:sz w:val="24"/>
          <w:szCs w:val="24"/>
        </w:rPr>
        <w:t>CncC</w:t>
      </w:r>
      <w:proofErr w:type="spellEnd"/>
      <w:r w:rsidR="00A83570">
        <w:rPr>
          <w:rFonts w:ascii="Times New Roman" w:hAnsi="Times New Roman" w:cs="Times New Roman"/>
          <w:sz w:val="24"/>
          <w:szCs w:val="24"/>
        </w:rPr>
        <w:t xml:space="preserve"> and Hsf1 </w:t>
      </w:r>
      <w:ins w:id="28" w:author="Imilce De los Angeles Rodriguez Fernandez" w:date="2023-06-11T19:10:00Z">
        <w:r w:rsidR="000404A4">
          <w:rPr>
            <w:rFonts w:ascii="Times New Roman" w:hAnsi="Times New Roman" w:cs="Times New Roman"/>
            <w:sz w:val="24"/>
            <w:szCs w:val="24"/>
          </w:rPr>
          <w:t xml:space="preserve">were found to </w:t>
        </w:r>
      </w:ins>
      <w:r w:rsidR="00A83570">
        <w:rPr>
          <w:rFonts w:ascii="Times New Roman" w:hAnsi="Times New Roman" w:cs="Times New Roman"/>
          <w:sz w:val="24"/>
          <w:szCs w:val="24"/>
        </w:rPr>
        <w:t>play a role in silencing a</w:t>
      </w:r>
      <w:r w:rsidR="0042101C">
        <w:rPr>
          <w:rFonts w:ascii="Times New Roman" w:hAnsi="Times New Roman" w:cs="Times New Roman"/>
          <w:sz w:val="24"/>
          <w:szCs w:val="24"/>
        </w:rPr>
        <w:t>n EE-specification gene</w:t>
      </w:r>
      <w:ins w:id="29" w:author="Imilce De los Angeles Rodriguez Fernandez" w:date="2023-06-11T19:04:00Z">
        <w:r w:rsidR="000404A4">
          <w:rPr>
            <w:rFonts w:ascii="Times New Roman" w:hAnsi="Times New Roman" w:cs="Times New Roman"/>
            <w:sz w:val="24"/>
            <w:szCs w:val="24"/>
          </w:rPr>
          <w:t xml:space="preserve"> known as </w:t>
        </w:r>
        <w:proofErr w:type="spellStart"/>
        <w:r w:rsidR="000404A4" w:rsidRPr="000404A4">
          <w:rPr>
            <w:rFonts w:ascii="Times New Roman" w:hAnsi="Times New Roman" w:cs="Times New Roman"/>
            <w:i/>
            <w:iCs/>
            <w:sz w:val="24"/>
            <w:szCs w:val="24"/>
            <w:rPrChange w:id="30" w:author="Imilce De los Angeles Rodriguez Fernandez" w:date="2023-06-11T19:0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asense</w:t>
        </w:r>
        <w:proofErr w:type="spellEnd"/>
        <w:r w:rsidR="000404A4">
          <w:rPr>
            <w:rFonts w:ascii="Times New Roman" w:hAnsi="Times New Roman" w:cs="Times New Roman"/>
            <w:i/>
            <w:iCs/>
            <w:sz w:val="24"/>
            <w:szCs w:val="24"/>
          </w:rPr>
          <w:t xml:space="preserve">, </w:t>
        </w:r>
      </w:ins>
      <w:del w:id="31" w:author="Imilce De los Angeles Rodriguez Fernandez" w:date="2023-06-11T19:04:00Z">
        <w:r w:rsidR="0042101C" w:rsidRPr="000404A4" w:rsidDel="000404A4">
          <w:rPr>
            <w:rFonts w:ascii="Times New Roman" w:hAnsi="Times New Roman" w:cs="Times New Roman"/>
            <w:i/>
            <w:iCs/>
            <w:sz w:val="24"/>
            <w:szCs w:val="24"/>
            <w:rPrChange w:id="32" w:author="Imilce De los Angeles Rodriguez Fernandez" w:date="2023-06-11T19:0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  <w:r w:rsidR="0042101C" w:rsidDel="000404A4">
          <w:rPr>
            <w:rFonts w:ascii="Times New Roman" w:hAnsi="Times New Roman" w:cs="Times New Roman"/>
            <w:sz w:val="24"/>
            <w:szCs w:val="24"/>
          </w:rPr>
          <w:delText xml:space="preserve">(named asense), </w:delText>
        </w:r>
      </w:del>
      <w:r w:rsidR="0042101C">
        <w:rPr>
          <w:rFonts w:ascii="Times New Roman" w:hAnsi="Times New Roman" w:cs="Times New Roman"/>
          <w:sz w:val="24"/>
          <w:szCs w:val="24"/>
        </w:rPr>
        <w:t>a</w:t>
      </w:r>
      <w:r w:rsidR="00421522">
        <w:rPr>
          <w:rFonts w:ascii="Times New Roman" w:hAnsi="Times New Roman" w:cs="Times New Roman"/>
          <w:sz w:val="24"/>
          <w:szCs w:val="24"/>
        </w:rPr>
        <w:t>n increase of enteroendocrine cell</w:t>
      </w:r>
      <w:r w:rsidR="004517F9">
        <w:rPr>
          <w:rFonts w:ascii="Times New Roman" w:hAnsi="Times New Roman" w:cs="Times New Roman"/>
          <w:sz w:val="24"/>
          <w:szCs w:val="24"/>
        </w:rPr>
        <w:t xml:space="preserve"> (EE)</w:t>
      </w:r>
      <w:r w:rsidR="00421522">
        <w:rPr>
          <w:rFonts w:ascii="Times New Roman" w:hAnsi="Times New Roman" w:cs="Times New Roman"/>
          <w:sz w:val="24"/>
          <w:szCs w:val="24"/>
        </w:rPr>
        <w:t xml:space="preserve"> </w:t>
      </w:r>
      <w:r w:rsidR="00AE616E">
        <w:rPr>
          <w:rFonts w:ascii="Times New Roman" w:hAnsi="Times New Roman" w:cs="Times New Roman"/>
          <w:sz w:val="24"/>
          <w:szCs w:val="24"/>
        </w:rPr>
        <w:t xml:space="preserve">progenitors was </w:t>
      </w:r>
      <w:del w:id="33" w:author="Imilce De los Angeles Rodriguez Fernandez" w:date="2023-06-11T19:07:00Z">
        <w:r w:rsidR="00AE616E" w:rsidDel="000404A4">
          <w:rPr>
            <w:rFonts w:ascii="Times New Roman" w:hAnsi="Times New Roman" w:cs="Times New Roman"/>
            <w:sz w:val="24"/>
            <w:szCs w:val="24"/>
          </w:rPr>
          <w:delText xml:space="preserve">also </w:delText>
        </w:r>
      </w:del>
      <w:r w:rsidR="00AE616E">
        <w:rPr>
          <w:rFonts w:ascii="Times New Roman" w:hAnsi="Times New Roman" w:cs="Times New Roman"/>
          <w:sz w:val="24"/>
          <w:szCs w:val="24"/>
        </w:rPr>
        <w:t xml:space="preserve">observed in </w:t>
      </w:r>
      <w:r w:rsidR="0042101C">
        <w:rPr>
          <w:rFonts w:ascii="Times New Roman" w:hAnsi="Times New Roman" w:cs="Times New Roman"/>
          <w:sz w:val="24"/>
          <w:szCs w:val="24"/>
        </w:rPr>
        <w:t>flies where both factors were knocked</w:t>
      </w:r>
      <w:r w:rsidR="00741F97">
        <w:rPr>
          <w:rFonts w:ascii="Times New Roman" w:hAnsi="Times New Roman" w:cs="Times New Roman"/>
          <w:sz w:val="24"/>
          <w:szCs w:val="24"/>
        </w:rPr>
        <w:t xml:space="preserve"> down.</w:t>
      </w:r>
      <w:r w:rsidR="009A29D7">
        <w:rPr>
          <w:rFonts w:ascii="Times New Roman" w:hAnsi="Times New Roman" w:cs="Times New Roman"/>
          <w:sz w:val="24"/>
          <w:szCs w:val="24"/>
        </w:rPr>
        <w:t xml:space="preserve"> </w:t>
      </w:r>
      <w:ins w:id="34" w:author="Imilce De los Angeles Rodriguez Fernandez" w:date="2023-06-11T19:08:00Z">
        <w:r w:rsidR="000404A4">
          <w:rPr>
            <w:rFonts w:ascii="Times New Roman" w:hAnsi="Times New Roman" w:cs="Times New Roman"/>
            <w:sz w:val="24"/>
            <w:szCs w:val="24"/>
          </w:rPr>
          <w:t xml:space="preserve">It remains unanswered how </w:t>
        </w:r>
      </w:ins>
      <w:del w:id="35" w:author="Imilce De los Angeles Rodriguez Fernandez" w:date="2023-06-11T19:09:00Z">
        <w:r w:rsidR="00367654" w:rsidDel="000404A4">
          <w:rPr>
            <w:rFonts w:ascii="Times New Roman" w:hAnsi="Times New Roman" w:cs="Times New Roman"/>
            <w:sz w:val="24"/>
            <w:szCs w:val="24"/>
          </w:rPr>
          <w:delText>This leads to the question</w:delText>
        </w:r>
        <w:r w:rsidR="004517F9" w:rsidDel="000404A4">
          <w:rPr>
            <w:rFonts w:ascii="Times New Roman" w:hAnsi="Times New Roman" w:cs="Times New Roman"/>
            <w:sz w:val="24"/>
            <w:szCs w:val="24"/>
          </w:rPr>
          <w:delText>s</w:delText>
        </w:r>
        <w:r w:rsidR="00367654" w:rsidDel="000404A4">
          <w:rPr>
            <w:rFonts w:ascii="Times New Roman" w:hAnsi="Times New Roman" w:cs="Times New Roman"/>
            <w:sz w:val="24"/>
            <w:szCs w:val="24"/>
          </w:rPr>
          <w:delText xml:space="preserve"> of whether </w:delText>
        </w:r>
        <w:r w:rsidR="00EA5D5F" w:rsidDel="000404A4">
          <w:rPr>
            <w:rFonts w:ascii="Times New Roman" w:hAnsi="Times New Roman" w:cs="Times New Roman"/>
            <w:sz w:val="24"/>
            <w:szCs w:val="24"/>
          </w:rPr>
          <w:delText xml:space="preserve">the phenotypes observed in </w:delText>
        </w:r>
        <w:r w:rsidR="00A15784" w:rsidDel="000404A4">
          <w:rPr>
            <w:rFonts w:ascii="Times New Roman" w:hAnsi="Times New Roman" w:cs="Times New Roman"/>
            <w:sz w:val="24"/>
            <w:szCs w:val="24"/>
          </w:rPr>
          <w:delText xml:space="preserve">the mutant flies were caused by the </w:delText>
        </w:r>
      </w:del>
      <w:ins w:id="36" w:author="Imilce De los Angeles Rodriguez Fernandez" w:date="2023-06-11T19:09:00Z">
        <w:r w:rsidR="000404A4">
          <w:rPr>
            <w:rFonts w:ascii="Times New Roman" w:hAnsi="Times New Roman" w:cs="Times New Roman"/>
            <w:sz w:val="24"/>
            <w:szCs w:val="24"/>
          </w:rPr>
          <w:t xml:space="preserve">an </w:t>
        </w:r>
      </w:ins>
      <w:r w:rsidR="00A15784">
        <w:rPr>
          <w:rFonts w:ascii="Times New Roman" w:hAnsi="Times New Roman" w:cs="Times New Roman"/>
          <w:sz w:val="24"/>
          <w:szCs w:val="24"/>
        </w:rPr>
        <w:t xml:space="preserve">increase </w:t>
      </w:r>
      <w:del w:id="37" w:author="Imilce De los Angeles Rodriguez Fernandez" w:date="2023-06-11T19:09:00Z">
        <w:r w:rsidR="00A15784" w:rsidDel="000404A4">
          <w:rPr>
            <w:rFonts w:ascii="Times New Roman" w:hAnsi="Times New Roman" w:cs="Times New Roman"/>
            <w:sz w:val="24"/>
            <w:szCs w:val="24"/>
          </w:rPr>
          <w:delText xml:space="preserve">of </w:delText>
        </w:r>
      </w:del>
      <w:ins w:id="38" w:author="Imilce De los Angeles Rodriguez Fernandez" w:date="2023-06-11T19:09:00Z">
        <w:r w:rsidR="000404A4">
          <w:rPr>
            <w:rFonts w:ascii="Times New Roman" w:hAnsi="Times New Roman" w:cs="Times New Roman"/>
            <w:sz w:val="24"/>
            <w:szCs w:val="24"/>
          </w:rPr>
          <w:t xml:space="preserve">in </w:t>
        </w:r>
      </w:ins>
      <w:del w:id="39" w:author="Imilce De los Angeles Rodriguez Fernandez" w:date="2023-06-11T19:08:00Z">
        <w:r w:rsidR="00A15784" w:rsidDel="000404A4">
          <w:rPr>
            <w:rFonts w:ascii="Times New Roman" w:hAnsi="Times New Roman" w:cs="Times New Roman"/>
            <w:sz w:val="24"/>
            <w:szCs w:val="24"/>
          </w:rPr>
          <w:delText>enteroendocrine cell</w:delText>
        </w:r>
      </w:del>
      <w:ins w:id="40" w:author="Imilce De los Angeles Rodriguez Fernandez" w:date="2023-06-11T19:08:00Z">
        <w:r w:rsidR="000404A4">
          <w:rPr>
            <w:rFonts w:ascii="Times New Roman" w:hAnsi="Times New Roman" w:cs="Times New Roman"/>
            <w:sz w:val="24"/>
            <w:szCs w:val="24"/>
          </w:rPr>
          <w:t>EE</w:t>
        </w:r>
      </w:ins>
      <w:r w:rsidR="00A15784">
        <w:rPr>
          <w:rFonts w:ascii="Times New Roman" w:hAnsi="Times New Roman" w:cs="Times New Roman"/>
          <w:sz w:val="24"/>
          <w:szCs w:val="24"/>
        </w:rPr>
        <w:t xml:space="preserve"> progenitors </w:t>
      </w:r>
      <w:del w:id="41" w:author="Imilce De los Angeles Rodriguez Fernandez" w:date="2023-06-11T19:09:00Z">
        <w:r w:rsidR="004517F9" w:rsidDel="000404A4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  <w:r w:rsidR="0093305D" w:rsidDel="000404A4">
          <w:rPr>
            <w:rFonts w:ascii="Times New Roman" w:hAnsi="Times New Roman" w:cs="Times New Roman"/>
            <w:sz w:val="24"/>
            <w:szCs w:val="24"/>
          </w:rPr>
          <w:delText>what kind of factors</w:delText>
        </w:r>
        <w:r w:rsidR="00D0216C" w:rsidDel="000404A4">
          <w:rPr>
            <w:rFonts w:ascii="Times New Roman" w:hAnsi="Times New Roman" w:cs="Times New Roman"/>
            <w:sz w:val="24"/>
            <w:szCs w:val="24"/>
          </w:rPr>
          <w:delText xml:space="preserve"> secreted by those cells</w:delText>
        </w:r>
        <w:r w:rsidR="0093305D" w:rsidDel="000404A4">
          <w:rPr>
            <w:rFonts w:ascii="Times New Roman" w:hAnsi="Times New Roman" w:cs="Times New Roman"/>
            <w:sz w:val="24"/>
            <w:szCs w:val="24"/>
          </w:rPr>
          <w:delText xml:space="preserve"> are</w:delText>
        </w:r>
      </w:del>
      <w:ins w:id="42" w:author="Imilce De los Angeles Rodriguez Fernandez" w:date="2023-06-11T19:09:00Z">
        <w:r w:rsidR="000404A4">
          <w:rPr>
            <w:rFonts w:ascii="Times New Roman" w:hAnsi="Times New Roman" w:cs="Times New Roman"/>
            <w:sz w:val="24"/>
            <w:szCs w:val="24"/>
          </w:rPr>
          <w:t>is</w:t>
        </w:r>
      </w:ins>
      <w:ins w:id="43" w:author="Imilce De los Angeles Rodriguez Fernandez" w:date="2023-06-11T19:10:00Z">
        <w:r w:rsidR="000404A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44" w:author="Imilce De los Angeles Rodriguez Fernandez" w:date="2023-06-11T19:10:00Z">
        <w:r w:rsidR="0093305D" w:rsidDel="000404A4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93305D">
        <w:rPr>
          <w:rFonts w:ascii="Times New Roman" w:hAnsi="Times New Roman" w:cs="Times New Roman"/>
          <w:sz w:val="24"/>
          <w:szCs w:val="24"/>
        </w:rPr>
        <w:t>responsible</w:t>
      </w:r>
      <w:r w:rsidR="00D0216C">
        <w:rPr>
          <w:rFonts w:ascii="Times New Roman" w:hAnsi="Times New Roman" w:cs="Times New Roman"/>
          <w:sz w:val="24"/>
          <w:szCs w:val="24"/>
        </w:rPr>
        <w:t xml:space="preserve"> for </w:t>
      </w:r>
      <w:del w:id="45" w:author="Imilce De los Angeles Rodriguez Fernandez" w:date="2023-06-11T19:08:00Z">
        <w:r w:rsidR="00D0216C" w:rsidDel="000404A4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="00861E81">
        <w:rPr>
          <w:rFonts w:ascii="Times New Roman" w:hAnsi="Times New Roman" w:cs="Times New Roman"/>
          <w:sz w:val="24"/>
          <w:szCs w:val="24"/>
        </w:rPr>
        <w:t>microbial dysbiosis.</w:t>
      </w:r>
      <w:r w:rsidR="00540D7B">
        <w:rPr>
          <w:rFonts w:ascii="Times New Roman" w:hAnsi="Times New Roman" w:cs="Times New Roman"/>
          <w:sz w:val="24"/>
          <w:szCs w:val="24"/>
        </w:rPr>
        <w:t xml:space="preserve"> </w:t>
      </w:r>
      <w:ins w:id="46" w:author="Imilce De los Angeles Rodriguez Fernandez" w:date="2023-06-11T19:10:00Z">
        <w:r w:rsidR="000404A4">
          <w:rPr>
            <w:rFonts w:ascii="Times New Roman" w:hAnsi="Times New Roman" w:cs="Times New Roman"/>
            <w:sz w:val="24"/>
            <w:szCs w:val="24"/>
          </w:rPr>
          <w:t xml:space="preserve">We </w:t>
        </w:r>
      </w:ins>
      <w:ins w:id="47" w:author="Imilce De los Angeles Rodriguez Fernandez" w:date="2023-06-11T19:18:00Z">
        <w:r w:rsidR="00EA264A">
          <w:rPr>
            <w:rFonts w:ascii="Times New Roman" w:hAnsi="Times New Roman" w:cs="Times New Roman"/>
            <w:sz w:val="24"/>
            <w:szCs w:val="24"/>
          </w:rPr>
          <w:t>are interested</w:t>
        </w:r>
      </w:ins>
      <w:ins w:id="48" w:author="Imilce De los Angeles Rodriguez Fernandez" w:date="2023-06-11T19:11:00Z">
        <w:r w:rsidR="000404A4">
          <w:rPr>
            <w:rFonts w:ascii="Times New Roman" w:hAnsi="Times New Roman" w:cs="Times New Roman"/>
            <w:sz w:val="24"/>
            <w:szCs w:val="24"/>
          </w:rPr>
          <w:t xml:space="preserve"> in finding</w:t>
        </w:r>
      </w:ins>
      <w:ins w:id="49" w:author="Imilce De los Angeles Rodriguez Fernandez" w:date="2023-06-11T19:09:00Z">
        <w:r w:rsidR="000404A4">
          <w:rPr>
            <w:rFonts w:ascii="Times New Roman" w:hAnsi="Times New Roman" w:cs="Times New Roman"/>
            <w:sz w:val="24"/>
            <w:szCs w:val="24"/>
          </w:rPr>
          <w:t xml:space="preserve"> what kind of factors </w:t>
        </w:r>
      </w:ins>
      <w:ins w:id="50" w:author="Imilce De los Angeles Rodriguez Fernandez" w:date="2023-06-11T19:11:00Z">
        <w:r w:rsidR="00C10E57">
          <w:rPr>
            <w:rFonts w:ascii="Times New Roman" w:hAnsi="Times New Roman" w:cs="Times New Roman"/>
            <w:sz w:val="24"/>
            <w:szCs w:val="24"/>
          </w:rPr>
          <w:t xml:space="preserve">could be </w:t>
        </w:r>
      </w:ins>
      <w:ins w:id="51" w:author="Imilce De los Angeles Rodriguez Fernandez" w:date="2023-06-11T19:09:00Z">
        <w:r w:rsidR="000404A4">
          <w:rPr>
            <w:rFonts w:ascii="Times New Roman" w:hAnsi="Times New Roman" w:cs="Times New Roman"/>
            <w:sz w:val="24"/>
            <w:szCs w:val="24"/>
          </w:rPr>
          <w:t>secreted by those cells</w:t>
        </w:r>
      </w:ins>
      <w:ins w:id="52" w:author="Imilce De los Angeles Rodriguez Fernandez" w:date="2023-06-11T19:11:00Z">
        <w:r w:rsidR="00C10E57">
          <w:rPr>
            <w:rFonts w:ascii="Times New Roman" w:hAnsi="Times New Roman" w:cs="Times New Roman"/>
            <w:sz w:val="24"/>
            <w:szCs w:val="24"/>
          </w:rPr>
          <w:t xml:space="preserve"> resulting in alteration of the gut microbiota. </w:t>
        </w:r>
      </w:ins>
      <w:del w:id="53" w:author="Imilce De los Angeles Rodriguez Fernandez" w:date="2023-06-11T19:11:00Z">
        <w:r w:rsidR="003F44FA" w:rsidDel="00C10E57">
          <w:rPr>
            <w:rFonts w:ascii="Times New Roman" w:hAnsi="Times New Roman" w:cs="Times New Roman"/>
            <w:sz w:val="24"/>
            <w:szCs w:val="24"/>
          </w:rPr>
          <w:delText>Understanding the answer to those questions</w:delText>
        </w:r>
        <w:r w:rsidR="00F4494B" w:rsidDel="00C10E57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A36F41" w:rsidDel="00C10E57">
          <w:rPr>
            <w:rFonts w:ascii="Times New Roman" w:hAnsi="Times New Roman" w:cs="Times New Roman"/>
            <w:sz w:val="24"/>
            <w:szCs w:val="24"/>
          </w:rPr>
          <w:delText>is important, as it</w:delText>
        </w:r>
      </w:del>
      <w:ins w:id="54" w:author="Imilce De los Angeles Rodriguez Fernandez" w:date="2023-06-11T19:11:00Z">
        <w:r w:rsidR="00C10E57">
          <w:rPr>
            <w:rFonts w:ascii="Times New Roman" w:hAnsi="Times New Roman" w:cs="Times New Roman"/>
            <w:sz w:val="24"/>
            <w:szCs w:val="24"/>
          </w:rPr>
          <w:t>The data</w:t>
        </w:r>
      </w:ins>
      <w:r w:rsidR="00A36F41">
        <w:rPr>
          <w:rFonts w:ascii="Times New Roman" w:hAnsi="Times New Roman" w:cs="Times New Roman"/>
          <w:sz w:val="24"/>
          <w:szCs w:val="24"/>
        </w:rPr>
        <w:t xml:space="preserve"> </w:t>
      </w:r>
      <w:ins w:id="55" w:author="Imilce De los Angeles Rodriguez Fernandez" w:date="2023-06-11T19:11:00Z">
        <w:r w:rsidR="00C10E57">
          <w:rPr>
            <w:rFonts w:ascii="Times New Roman" w:hAnsi="Times New Roman" w:cs="Times New Roman"/>
            <w:sz w:val="24"/>
            <w:szCs w:val="24"/>
          </w:rPr>
          <w:t>ari</w:t>
        </w:r>
      </w:ins>
      <w:ins w:id="56" w:author="Imilce De los Angeles Rodriguez Fernandez" w:date="2023-06-11T19:12:00Z">
        <w:r w:rsidR="00C10E57">
          <w:rPr>
            <w:rFonts w:ascii="Times New Roman" w:hAnsi="Times New Roman" w:cs="Times New Roman"/>
            <w:sz w:val="24"/>
            <w:szCs w:val="24"/>
          </w:rPr>
          <w:t xml:space="preserve">sing from this project </w:t>
        </w:r>
      </w:ins>
      <w:r w:rsidR="00A36F41">
        <w:rPr>
          <w:rFonts w:ascii="Times New Roman" w:hAnsi="Times New Roman" w:cs="Times New Roman"/>
          <w:sz w:val="24"/>
          <w:szCs w:val="24"/>
        </w:rPr>
        <w:t xml:space="preserve">will help us better understand </w:t>
      </w:r>
      <w:del w:id="57" w:author="Imilce De los Angeles Rodriguez Fernandez" w:date="2023-06-11T19:20:00Z">
        <w:r w:rsidR="00A36F41" w:rsidDel="00EA264A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  <w:r w:rsidR="00CB2385" w:rsidDel="00EA264A">
          <w:rPr>
            <w:rFonts w:ascii="Times New Roman" w:hAnsi="Times New Roman" w:cs="Times New Roman"/>
            <w:sz w:val="24"/>
            <w:szCs w:val="24"/>
          </w:rPr>
          <w:delText>process and</w:delText>
        </w:r>
      </w:del>
      <w:ins w:id="58" w:author="Imilce De los Angeles Rodriguez Fernandez" w:date="2023-06-11T19:20:00Z">
        <w:r w:rsidR="00EA264A">
          <w:rPr>
            <w:rFonts w:ascii="Times New Roman" w:hAnsi="Times New Roman" w:cs="Times New Roman"/>
            <w:sz w:val="24"/>
            <w:szCs w:val="24"/>
          </w:rPr>
          <w:t xml:space="preserve">how microbial dysbiosis can influence </w:t>
        </w:r>
      </w:ins>
      <w:ins w:id="59" w:author="Imilce De los Angeles Rodriguez Fernandez" w:date="2023-06-11T19:22:00Z">
        <w:r w:rsidR="00EA38FC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del w:id="60" w:author="Imilce De los Angeles Rodriguez Fernandez" w:date="2023-06-11T19:20:00Z">
        <w:r w:rsidR="00CB2385" w:rsidDel="00EA264A">
          <w:rPr>
            <w:rFonts w:ascii="Times New Roman" w:hAnsi="Times New Roman" w:cs="Times New Roman"/>
            <w:sz w:val="24"/>
            <w:szCs w:val="24"/>
          </w:rPr>
          <w:delText xml:space="preserve"> effects of </w:delText>
        </w:r>
      </w:del>
      <w:r w:rsidR="00CB2385">
        <w:rPr>
          <w:rFonts w:ascii="Times New Roman" w:hAnsi="Times New Roman" w:cs="Times New Roman"/>
          <w:sz w:val="24"/>
          <w:szCs w:val="24"/>
        </w:rPr>
        <w:t>aging</w:t>
      </w:r>
      <w:ins w:id="61" w:author="Imilce De los Angeles Rodriguez Fernandez" w:date="2023-06-11T19:22:00Z">
        <w:r w:rsidR="00EA38FC">
          <w:rPr>
            <w:rFonts w:ascii="Times New Roman" w:hAnsi="Times New Roman" w:cs="Times New Roman"/>
            <w:sz w:val="24"/>
            <w:szCs w:val="24"/>
          </w:rPr>
          <w:t xml:space="preserve"> process</w:t>
        </w:r>
      </w:ins>
      <w:ins w:id="62" w:author="Imilce De los Angeles Rodriguez Fernandez" w:date="2023-06-11T19:20:00Z">
        <w:r w:rsidR="00EA264A">
          <w:rPr>
            <w:rFonts w:ascii="Times New Roman" w:hAnsi="Times New Roman" w:cs="Times New Roman"/>
            <w:sz w:val="24"/>
            <w:szCs w:val="24"/>
          </w:rPr>
          <w:t xml:space="preserve"> with the </w:t>
        </w:r>
      </w:ins>
      <w:ins w:id="63" w:author="Imilce De los Angeles Rodriguez Fernandez" w:date="2023-06-11T19:21:00Z">
        <w:r w:rsidR="00EA264A">
          <w:rPr>
            <w:rFonts w:ascii="Times New Roman" w:hAnsi="Times New Roman" w:cs="Times New Roman"/>
            <w:sz w:val="24"/>
            <w:szCs w:val="24"/>
          </w:rPr>
          <w:t xml:space="preserve">long-term goal of finding new </w:t>
        </w:r>
      </w:ins>
      <w:del w:id="64" w:author="Imilce De los Angeles Rodriguez Fernandez" w:date="2023-06-11T19:21:00Z">
        <w:r w:rsidR="00CB2385" w:rsidDel="00EA264A">
          <w:rPr>
            <w:rFonts w:ascii="Times New Roman" w:hAnsi="Times New Roman" w:cs="Times New Roman"/>
            <w:sz w:val="24"/>
            <w:szCs w:val="24"/>
          </w:rPr>
          <w:delText xml:space="preserve">, which will allow us to find </w:delText>
        </w:r>
      </w:del>
      <w:r w:rsidR="00CB2385">
        <w:rPr>
          <w:rFonts w:ascii="Times New Roman" w:hAnsi="Times New Roman" w:cs="Times New Roman"/>
          <w:sz w:val="24"/>
          <w:szCs w:val="24"/>
        </w:rPr>
        <w:t>ways to extend</w:t>
      </w:r>
      <w:ins w:id="65" w:author="Imilce De los Angeles Rodriguez Fernandez" w:date="2023-06-11T19:21:00Z">
        <w:r w:rsidR="00EA264A">
          <w:rPr>
            <w:rFonts w:ascii="Times New Roman" w:hAnsi="Times New Roman" w:cs="Times New Roman"/>
            <w:sz w:val="24"/>
            <w:szCs w:val="24"/>
          </w:rPr>
          <w:t xml:space="preserve"> lifespan and</w:t>
        </w:r>
      </w:ins>
      <w:del w:id="66" w:author="Imilce De los Angeles Rodriguez Fernandez" w:date="2023-06-11T19:21:00Z">
        <w:r w:rsidR="00CB2385" w:rsidDel="00EA264A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632AE4" w:rsidDel="00EA264A">
          <w:rPr>
            <w:rFonts w:ascii="Times New Roman" w:hAnsi="Times New Roman" w:cs="Times New Roman"/>
            <w:sz w:val="24"/>
            <w:szCs w:val="24"/>
          </w:rPr>
          <w:delText>our</w:delText>
        </w:r>
      </w:del>
      <w:r w:rsidR="00632AE4">
        <w:rPr>
          <w:rFonts w:ascii="Times New Roman" w:hAnsi="Times New Roman" w:cs="Times New Roman"/>
          <w:sz w:val="24"/>
          <w:szCs w:val="24"/>
        </w:rPr>
        <w:t xml:space="preserve"> </w:t>
      </w:r>
      <w:del w:id="67" w:author="Imilce De los Angeles Rodriguez Fernandez" w:date="2023-06-11T19:16:00Z">
        <w:r w:rsidR="00632AE4" w:rsidDel="00C10E57">
          <w:rPr>
            <w:rFonts w:ascii="Times New Roman" w:hAnsi="Times New Roman" w:cs="Times New Roman"/>
            <w:sz w:val="24"/>
            <w:szCs w:val="24"/>
          </w:rPr>
          <w:delText xml:space="preserve">healthspan </w:delText>
        </w:r>
      </w:del>
      <w:ins w:id="68" w:author="Imilce De los Angeles Rodriguez Fernandez" w:date="2023-06-11T19:16:00Z">
        <w:r w:rsidR="00C10E57">
          <w:rPr>
            <w:rFonts w:ascii="Times New Roman" w:hAnsi="Times New Roman" w:cs="Times New Roman"/>
            <w:sz w:val="24"/>
            <w:szCs w:val="24"/>
          </w:rPr>
          <w:t xml:space="preserve">health span </w:t>
        </w:r>
      </w:ins>
      <w:r w:rsidR="00632AE4">
        <w:rPr>
          <w:rFonts w:ascii="Times New Roman" w:hAnsi="Times New Roman" w:cs="Times New Roman"/>
          <w:sz w:val="24"/>
          <w:szCs w:val="24"/>
        </w:rPr>
        <w:t>(</w:t>
      </w:r>
      <w:ins w:id="69" w:author="Imilce De los Angeles Rodriguez Fernandez" w:date="2023-06-11T19:21:00Z">
        <w:r w:rsidR="00EA264A">
          <w:rPr>
            <w:rFonts w:ascii="Times New Roman" w:hAnsi="Times New Roman" w:cs="Times New Roman"/>
            <w:sz w:val="24"/>
            <w:szCs w:val="24"/>
          </w:rPr>
          <w:t xml:space="preserve">i.e., </w:t>
        </w:r>
      </w:ins>
      <w:del w:id="70" w:author="Imilce De los Angeles Rodriguez Fernandez" w:date="2023-06-11T19:21:00Z">
        <w:r w:rsidR="00632AE4" w:rsidDel="00EA264A">
          <w:rPr>
            <w:rFonts w:ascii="Times New Roman" w:hAnsi="Times New Roman" w:cs="Times New Roman"/>
            <w:sz w:val="24"/>
            <w:szCs w:val="24"/>
          </w:rPr>
          <w:delText xml:space="preserve">years of </w:delText>
        </w:r>
      </w:del>
      <w:r w:rsidR="00632AE4">
        <w:rPr>
          <w:rFonts w:ascii="Times New Roman" w:hAnsi="Times New Roman" w:cs="Times New Roman"/>
          <w:sz w:val="24"/>
          <w:szCs w:val="24"/>
        </w:rPr>
        <w:t xml:space="preserve">healthy </w:t>
      </w:r>
      <w:del w:id="71" w:author="Imilce De los Angeles Rodriguez Fernandez" w:date="2023-06-11T19:21:00Z">
        <w:r w:rsidR="00632AE4" w:rsidDel="00EA264A">
          <w:rPr>
            <w:rFonts w:ascii="Times New Roman" w:hAnsi="Times New Roman" w:cs="Times New Roman"/>
            <w:sz w:val="24"/>
            <w:szCs w:val="24"/>
          </w:rPr>
          <w:delText>life</w:delText>
        </w:r>
      </w:del>
      <w:ins w:id="72" w:author="Imilce De los Angeles Rodriguez Fernandez" w:date="2023-06-11T19:21:00Z">
        <w:r w:rsidR="00EA264A">
          <w:rPr>
            <w:rFonts w:ascii="Times New Roman" w:hAnsi="Times New Roman" w:cs="Times New Roman"/>
            <w:sz w:val="24"/>
            <w:szCs w:val="24"/>
          </w:rPr>
          <w:t>aging</w:t>
        </w:r>
      </w:ins>
      <w:r w:rsidR="00632AE4">
        <w:rPr>
          <w:rFonts w:ascii="Times New Roman" w:hAnsi="Times New Roman" w:cs="Times New Roman"/>
          <w:sz w:val="24"/>
          <w:szCs w:val="24"/>
        </w:rPr>
        <w:t>)</w:t>
      </w:r>
      <w:ins w:id="73" w:author="Imilce De los Angeles Rodriguez Fernandez" w:date="2023-06-11T19:22:00Z">
        <w:r w:rsidR="00EA38FC">
          <w:rPr>
            <w:rFonts w:ascii="Times New Roman" w:hAnsi="Times New Roman" w:cs="Times New Roman"/>
            <w:sz w:val="24"/>
            <w:szCs w:val="24"/>
          </w:rPr>
          <w:t xml:space="preserve"> of the animal</w:t>
        </w:r>
      </w:ins>
      <w:r w:rsidR="00632AE4">
        <w:rPr>
          <w:rFonts w:ascii="Times New Roman" w:hAnsi="Times New Roman" w:cs="Times New Roman"/>
          <w:sz w:val="24"/>
          <w:szCs w:val="24"/>
        </w:rPr>
        <w:t>.</w:t>
      </w:r>
    </w:p>
    <w:p w14:paraId="06921360" w14:textId="1B349018" w:rsidR="00632AE4" w:rsidRDefault="00632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del w:id="74" w:author="Imilce De los Angeles Rodriguez Fernandez" w:date="2023-06-11T19:12:00Z">
        <w:r w:rsidR="00435A1B" w:rsidDel="00C10E57">
          <w:rPr>
            <w:rFonts w:ascii="Times New Roman" w:hAnsi="Times New Roman" w:cs="Times New Roman"/>
            <w:sz w:val="24"/>
            <w:szCs w:val="24"/>
          </w:rPr>
          <w:delText>For this reason,</w:delText>
        </w:r>
      </w:del>
      <w:ins w:id="75" w:author="Imilce De los Angeles Rodriguez Fernandez" w:date="2023-06-11T19:12:00Z">
        <w:r w:rsidR="00C10E57">
          <w:rPr>
            <w:rFonts w:ascii="Times New Roman" w:hAnsi="Times New Roman" w:cs="Times New Roman"/>
            <w:sz w:val="24"/>
            <w:szCs w:val="24"/>
          </w:rPr>
          <w:t xml:space="preserve">Two </w:t>
        </w:r>
      </w:ins>
      <w:ins w:id="76" w:author="Imilce De los Angeles Rodriguez Fernandez" w:date="2023-06-11T19:15:00Z">
        <w:r w:rsidR="00C10E57">
          <w:rPr>
            <w:rFonts w:ascii="Times New Roman" w:hAnsi="Times New Roman" w:cs="Times New Roman"/>
            <w:sz w:val="24"/>
            <w:szCs w:val="24"/>
          </w:rPr>
          <w:t>projects</w:t>
        </w:r>
      </w:ins>
      <w:ins w:id="77" w:author="Imilce De los Angeles Rodriguez Fernandez" w:date="2023-06-11T19:12:00Z">
        <w:r w:rsidR="00C10E57">
          <w:rPr>
            <w:rFonts w:ascii="Times New Roman" w:hAnsi="Times New Roman" w:cs="Times New Roman"/>
            <w:sz w:val="24"/>
            <w:szCs w:val="24"/>
          </w:rPr>
          <w:t xml:space="preserve"> will be done in parallel</w:t>
        </w:r>
      </w:ins>
      <w:ins w:id="78" w:author="Imilce De los Angeles Rodriguez Fernandez" w:date="2023-06-11T19:13:00Z">
        <w:r w:rsidR="00C10E57">
          <w:rPr>
            <w:rFonts w:ascii="Times New Roman" w:hAnsi="Times New Roman" w:cs="Times New Roman"/>
            <w:sz w:val="24"/>
            <w:szCs w:val="24"/>
          </w:rPr>
          <w:t xml:space="preserve">. First, </w:t>
        </w:r>
      </w:ins>
      <w:del w:id="79" w:author="Imilce De los Angeles Rodriguez Fernandez" w:date="2023-06-11T19:13:00Z">
        <w:r w:rsidR="00435A1B" w:rsidDel="00C10E57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435A1B">
        <w:rPr>
          <w:rFonts w:ascii="Times New Roman" w:hAnsi="Times New Roman" w:cs="Times New Roman"/>
          <w:sz w:val="24"/>
          <w:szCs w:val="24"/>
        </w:rPr>
        <w:t xml:space="preserve">we will </w:t>
      </w:r>
      <w:ins w:id="80" w:author="Imilce De los Angeles Rodriguez Fernandez" w:date="2023-06-11T19:12:00Z">
        <w:r w:rsidR="00C10E57">
          <w:rPr>
            <w:rFonts w:ascii="Times New Roman" w:hAnsi="Times New Roman" w:cs="Times New Roman"/>
            <w:sz w:val="24"/>
            <w:szCs w:val="24"/>
          </w:rPr>
          <w:t>perform</w:t>
        </w:r>
      </w:ins>
      <w:del w:id="81" w:author="Imilce De los Angeles Rodriguez Fernandez" w:date="2023-06-11T19:12:00Z">
        <w:r w:rsidR="00435A1B" w:rsidDel="00C10E57">
          <w:rPr>
            <w:rFonts w:ascii="Times New Roman" w:hAnsi="Times New Roman" w:cs="Times New Roman"/>
            <w:sz w:val="24"/>
            <w:szCs w:val="24"/>
          </w:rPr>
          <w:delText>study</w:delText>
        </w:r>
      </w:del>
      <w:r w:rsidR="00435A1B">
        <w:rPr>
          <w:rFonts w:ascii="Times New Roman" w:hAnsi="Times New Roman" w:cs="Times New Roman"/>
          <w:sz w:val="24"/>
          <w:szCs w:val="24"/>
        </w:rPr>
        <w:t xml:space="preserve"> </w:t>
      </w:r>
      <w:del w:id="82" w:author="Imilce De los Angeles Rodriguez Fernandez" w:date="2023-06-11T19:13:00Z">
        <w:r w:rsidR="00114BE0" w:rsidDel="00C10E57">
          <w:rPr>
            <w:rFonts w:ascii="Times New Roman" w:hAnsi="Times New Roman" w:cs="Times New Roman"/>
            <w:sz w:val="24"/>
            <w:szCs w:val="24"/>
          </w:rPr>
          <w:delText xml:space="preserve">with </w:delText>
        </w:r>
      </w:del>
      <w:ins w:id="83" w:author="Imilce De los Angeles Rodriguez Fernandez" w:date="2023-06-11T19:13:00Z">
        <w:r w:rsidR="00C10E57">
          <w:rPr>
            <w:rFonts w:ascii="Times New Roman" w:hAnsi="Times New Roman" w:cs="Times New Roman"/>
            <w:sz w:val="24"/>
            <w:szCs w:val="24"/>
          </w:rPr>
          <w:t>a</w:t>
        </w:r>
      </w:ins>
      <w:ins w:id="84" w:author="Imilce De los Angeles Rodriguez Fernandez" w:date="2023-06-11T19:14:00Z">
        <w:r w:rsidR="00C10E57">
          <w:rPr>
            <w:rFonts w:ascii="Times New Roman" w:hAnsi="Times New Roman" w:cs="Times New Roman"/>
            <w:sz w:val="24"/>
            <w:szCs w:val="24"/>
          </w:rPr>
          <w:t>n</w:t>
        </w:r>
      </w:ins>
      <w:ins w:id="85" w:author="Imilce De los Angeles Rodriguez Fernandez" w:date="2023-06-11T19:13:00Z">
        <w:r w:rsidR="00C10E5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86" w:author="Imilce De los Angeles Rodriguez Fernandez" w:date="2023-06-11T19:12:00Z">
        <w:r w:rsidR="00114BE0" w:rsidDel="00C10E57">
          <w:rPr>
            <w:rFonts w:ascii="Times New Roman" w:hAnsi="Times New Roman" w:cs="Times New Roman"/>
            <w:sz w:val="24"/>
            <w:szCs w:val="24"/>
          </w:rPr>
          <w:delText>ISC specific</w:delText>
        </w:r>
      </w:del>
      <w:ins w:id="87" w:author="Imilce De los Angeles Rodriguez Fernandez" w:date="2023-06-11T19:12:00Z">
        <w:r w:rsidR="00C10E57">
          <w:rPr>
            <w:rFonts w:ascii="Times New Roman" w:hAnsi="Times New Roman" w:cs="Times New Roman"/>
            <w:sz w:val="24"/>
            <w:szCs w:val="24"/>
          </w:rPr>
          <w:t>ISC-specific</w:t>
        </w:r>
      </w:ins>
      <w:r w:rsidR="00114BE0">
        <w:rPr>
          <w:rFonts w:ascii="Times New Roman" w:hAnsi="Times New Roman" w:cs="Times New Roman"/>
          <w:sz w:val="24"/>
          <w:szCs w:val="24"/>
        </w:rPr>
        <w:t xml:space="preserve"> knockdown of </w:t>
      </w:r>
      <w:ins w:id="88" w:author="Imilce De los Angeles Rodriguez Fernandez" w:date="2023-06-11T19:13:00Z">
        <w:r w:rsidR="00C10E57">
          <w:rPr>
            <w:rFonts w:ascii="Times New Roman" w:hAnsi="Times New Roman" w:cs="Times New Roman"/>
            <w:sz w:val="24"/>
            <w:szCs w:val="24"/>
          </w:rPr>
          <w:t>Nrf2/</w:t>
        </w:r>
      </w:ins>
      <w:proofErr w:type="spellStart"/>
      <w:r w:rsidR="009C04E8">
        <w:rPr>
          <w:rFonts w:ascii="Times New Roman" w:hAnsi="Times New Roman" w:cs="Times New Roman"/>
          <w:sz w:val="24"/>
          <w:szCs w:val="24"/>
        </w:rPr>
        <w:t>CncC</w:t>
      </w:r>
      <w:proofErr w:type="spellEnd"/>
      <w:r w:rsidR="009C04E8">
        <w:rPr>
          <w:rFonts w:ascii="Times New Roman" w:hAnsi="Times New Roman" w:cs="Times New Roman"/>
          <w:sz w:val="24"/>
          <w:szCs w:val="24"/>
        </w:rPr>
        <w:t xml:space="preserve"> and Hsf1 </w:t>
      </w:r>
      <w:ins w:id="89" w:author="Imilce De los Angeles Rodriguez Fernandez" w:date="2023-06-11T19:13:00Z">
        <w:r w:rsidR="00C10E57">
          <w:rPr>
            <w:rFonts w:ascii="Times New Roman" w:hAnsi="Times New Roman" w:cs="Times New Roman"/>
            <w:sz w:val="24"/>
            <w:szCs w:val="24"/>
          </w:rPr>
          <w:t xml:space="preserve">to then </w:t>
        </w:r>
      </w:ins>
      <w:del w:id="90" w:author="Imilce De los Angeles Rodriguez Fernandez" w:date="2023-06-11T19:13:00Z">
        <w:r w:rsidR="009C04E8" w:rsidDel="00C10E57">
          <w:rPr>
            <w:rFonts w:ascii="Times New Roman" w:hAnsi="Times New Roman" w:cs="Times New Roman"/>
            <w:sz w:val="24"/>
            <w:szCs w:val="24"/>
          </w:rPr>
          <w:delText xml:space="preserve">to fulfill three aims. The first one is to </w:delText>
        </w:r>
      </w:del>
      <w:r w:rsidR="00E001BE">
        <w:rPr>
          <w:rFonts w:ascii="Times New Roman" w:hAnsi="Times New Roman" w:cs="Times New Roman"/>
          <w:sz w:val="24"/>
          <w:szCs w:val="24"/>
        </w:rPr>
        <w:t>characterize the microbial dysbiosis observed in the mutant flies</w:t>
      </w:r>
      <w:ins w:id="91" w:author="Imilce De los Angeles Rodriguez Fernandez" w:date="2023-06-11T19:14:00Z">
        <w:r w:rsidR="00C10E57">
          <w:rPr>
            <w:rFonts w:ascii="Times New Roman" w:hAnsi="Times New Roman" w:cs="Times New Roman"/>
            <w:sz w:val="24"/>
            <w:szCs w:val="24"/>
          </w:rPr>
          <w:t xml:space="preserve"> compared to </w:t>
        </w:r>
      </w:ins>
      <w:ins w:id="92" w:author="Imilce De los Angeles Rodriguez Fernandez" w:date="2023-06-11T19:16:00Z">
        <w:r w:rsidR="00C10E57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93" w:author="Imilce De los Angeles Rodriguez Fernandez" w:date="2023-06-11T19:14:00Z">
        <w:r w:rsidR="00C10E57">
          <w:rPr>
            <w:rFonts w:ascii="Times New Roman" w:hAnsi="Times New Roman" w:cs="Times New Roman"/>
            <w:sz w:val="24"/>
            <w:szCs w:val="24"/>
          </w:rPr>
          <w:t>control</w:t>
        </w:r>
      </w:ins>
      <w:r w:rsidR="006D0C4E">
        <w:rPr>
          <w:rFonts w:ascii="Times New Roman" w:hAnsi="Times New Roman" w:cs="Times New Roman"/>
          <w:sz w:val="24"/>
          <w:szCs w:val="24"/>
        </w:rPr>
        <w:t xml:space="preserve">. This will be accomplished by performing a 16s rRNA sequencing </w:t>
      </w:r>
      <w:r w:rsidR="00A0797F">
        <w:rPr>
          <w:rFonts w:ascii="Times New Roman" w:hAnsi="Times New Roman" w:cs="Times New Roman"/>
          <w:sz w:val="24"/>
          <w:szCs w:val="24"/>
        </w:rPr>
        <w:t xml:space="preserve">of the bacterial populations </w:t>
      </w:r>
      <w:ins w:id="94" w:author="Imilce De los Angeles Rodriguez Fernandez" w:date="2023-06-11T19:14:00Z">
        <w:r w:rsidR="00C10E57">
          <w:rPr>
            <w:rFonts w:ascii="Times New Roman" w:hAnsi="Times New Roman" w:cs="Times New Roman"/>
            <w:sz w:val="24"/>
            <w:szCs w:val="24"/>
          </w:rPr>
          <w:t xml:space="preserve">found </w:t>
        </w:r>
      </w:ins>
      <w:r w:rsidR="00A0797F">
        <w:rPr>
          <w:rFonts w:ascii="Times New Roman" w:hAnsi="Times New Roman" w:cs="Times New Roman"/>
          <w:sz w:val="24"/>
          <w:szCs w:val="24"/>
        </w:rPr>
        <w:t xml:space="preserve">in the guts of those flies and analyzing the sequences using </w:t>
      </w:r>
      <w:proofErr w:type="spellStart"/>
      <w:r w:rsidR="00A0797F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="00A0797F">
        <w:rPr>
          <w:rFonts w:ascii="Times New Roman" w:hAnsi="Times New Roman" w:cs="Times New Roman"/>
          <w:sz w:val="24"/>
          <w:szCs w:val="24"/>
        </w:rPr>
        <w:t>.</w:t>
      </w:r>
      <w:r w:rsidR="00C55867">
        <w:rPr>
          <w:rFonts w:ascii="Times New Roman" w:hAnsi="Times New Roman" w:cs="Times New Roman"/>
          <w:sz w:val="24"/>
          <w:szCs w:val="24"/>
        </w:rPr>
        <w:t xml:space="preserve"> The second </w:t>
      </w:r>
      <w:del w:id="95" w:author="Imilce De los Angeles Rodriguez Fernandez" w:date="2023-06-11T19:15:00Z">
        <w:r w:rsidR="00C55867" w:rsidDel="00C10E57">
          <w:rPr>
            <w:rFonts w:ascii="Times New Roman" w:hAnsi="Times New Roman" w:cs="Times New Roman"/>
            <w:sz w:val="24"/>
            <w:szCs w:val="24"/>
          </w:rPr>
          <w:delText xml:space="preserve">aim is to test if the microbial dysbiosis and other phenotypes are caused by an increase in enteroendocrine cell progenitors and see if </w:delText>
        </w:r>
        <w:r w:rsidR="00644B0E" w:rsidDel="00C10E57">
          <w:rPr>
            <w:rFonts w:ascii="Times New Roman" w:hAnsi="Times New Roman" w:cs="Times New Roman"/>
            <w:sz w:val="24"/>
            <w:szCs w:val="24"/>
          </w:rPr>
          <w:delText xml:space="preserve">said effects are specific to the gene asense. Finally, the third aim of this </w:delText>
        </w:r>
        <w:r w:rsidR="00E95C4B" w:rsidDel="00C10E57">
          <w:rPr>
            <w:rFonts w:ascii="Times New Roman" w:hAnsi="Times New Roman" w:cs="Times New Roman"/>
            <w:sz w:val="24"/>
            <w:szCs w:val="24"/>
          </w:rPr>
          <w:delText>research project is</w:delText>
        </w:r>
      </w:del>
      <w:ins w:id="96" w:author="Imilce De los Angeles Rodriguez Fernandez" w:date="2023-06-11T19:15:00Z">
        <w:r w:rsidR="00C10E57">
          <w:rPr>
            <w:rFonts w:ascii="Times New Roman" w:hAnsi="Times New Roman" w:cs="Times New Roman"/>
            <w:sz w:val="24"/>
            <w:szCs w:val="24"/>
          </w:rPr>
          <w:t>project is</w:t>
        </w:r>
      </w:ins>
      <w:r w:rsidR="00E95C4B">
        <w:rPr>
          <w:rFonts w:ascii="Times New Roman" w:hAnsi="Times New Roman" w:cs="Times New Roman"/>
          <w:sz w:val="24"/>
          <w:szCs w:val="24"/>
        </w:rPr>
        <w:t xml:space="preserve"> to identify the factors that are secreted by the EE progenitors </w:t>
      </w:r>
      <w:r w:rsidR="00840D69">
        <w:rPr>
          <w:rFonts w:ascii="Times New Roman" w:hAnsi="Times New Roman" w:cs="Times New Roman"/>
          <w:sz w:val="24"/>
          <w:szCs w:val="24"/>
        </w:rPr>
        <w:t>responsible for microbial dysbiosi</w:t>
      </w:r>
      <w:r w:rsidR="009F1E80">
        <w:rPr>
          <w:rFonts w:ascii="Times New Roman" w:hAnsi="Times New Roman" w:cs="Times New Roman"/>
          <w:sz w:val="24"/>
          <w:szCs w:val="24"/>
        </w:rPr>
        <w:t xml:space="preserve">s. This will be achieved by performing targeted screening of flies where </w:t>
      </w:r>
      <w:del w:id="97" w:author="Imilce De los Angeles Rodriguez Fernandez" w:date="2023-06-11T19:16:00Z">
        <w:r w:rsidR="00CD0DA8" w:rsidDel="00C10E57">
          <w:rPr>
            <w:rFonts w:ascii="Times New Roman" w:hAnsi="Times New Roman" w:cs="Times New Roman"/>
            <w:sz w:val="24"/>
            <w:szCs w:val="24"/>
          </w:rPr>
          <w:delText>CncC and Hsf1 were knocked down</w:delText>
        </w:r>
      </w:del>
      <w:ins w:id="98" w:author="Imilce De los Angeles Rodriguez Fernandez" w:date="2023-06-11T19:16:00Z">
        <w:r w:rsidR="00C10E57">
          <w:rPr>
            <w:rFonts w:ascii="Times New Roman" w:hAnsi="Times New Roman" w:cs="Times New Roman"/>
            <w:sz w:val="24"/>
            <w:szCs w:val="24"/>
          </w:rPr>
          <w:t xml:space="preserve">specific genes will be knockdown </w:t>
        </w:r>
      </w:ins>
      <w:ins w:id="99" w:author="Imilce De los Angeles Rodriguez Fernandez" w:date="2023-06-11T19:22:00Z">
        <w:r w:rsidR="00EA38FC">
          <w:rPr>
            <w:rFonts w:ascii="Times New Roman" w:hAnsi="Times New Roman" w:cs="Times New Roman"/>
            <w:sz w:val="24"/>
            <w:szCs w:val="24"/>
          </w:rPr>
          <w:t xml:space="preserve">specifically </w:t>
        </w:r>
      </w:ins>
      <w:ins w:id="100" w:author="Imilce De los Angeles Rodriguez Fernandez" w:date="2023-06-11T19:16:00Z">
        <w:r w:rsidR="00C10E57">
          <w:rPr>
            <w:rFonts w:ascii="Times New Roman" w:hAnsi="Times New Roman" w:cs="Times New Roman"/>
            <w:sz w:val="24"/>
            <w:szCs w:val="24"/>
          </w:rPr>
          <w:t xml:space="preserve">in EEs and microbial dysbiosis will be </w:t>
        </w:r>
      </w:ins>
      <w:ins w:id="101" w:author="Imilce De los Angeles Rodriguez Fernandez" w:date="2023-06-11T19:17:00Z">
        <w:r w:rsidR="00C10E57">
          <w:rPr>
            <w:rFonts w:ascii="Times New Roman" w:hAnsi="Times New Roman" w:cs="Times New Roman"/>
            <w:sz w:val="24"/>
            <w:szCs w:val="24"/>
          </w:rPr>
          <w:t>measured</w:t>
        </w:r>
      </w:ins>
      <w:ins w:id="102" w:author="Imilce De los Angeles Rodriguez Fernandez" w:date="2023-06-11T19:16:00Z">
        <w:r w:rsidR="00C10E57">
          <w:rPr>
            <w:rFonts w:ascii="Times New Roman" w:hAnsi="Times New Roman" w:cs="Times New Roman"/>
            <w:sz w:val="24"/>
            <w:szCs w:val="24"/>
          </w:rPr>
          <w:t xml:space="preserve"> by Colony Forming Units (C</w:t>
        </w:r>
      </w:ins>
      <w:ins w:id="103" w:author="Imilce De los Angeles Rodriguez Fernandez" w:date="2023-06-11T19:17:00Z">
        <w:r w:rsidR="00C10E57">
          <w:rPr>
            <w:rFonts w:ascii="Times New Roman" w:hAnsi="Times New Roman" w:cs="Times New Roman"/>
            <w:sz w:val="24"/>
            <w:szCs w:val="24"/>
          </w:rPr>
          <w:t>FUs)</w:t>
        </w:r>
      </w:ins>
      <w:r w:rsidR="00CD0DA8">
        <w:rPr>
          <w:rFonts w:ascii="Times New Roman" w:hAnsi="Times New Roman" w:cs="Times New Roman"/>
          <w:sz w:val="24"/>
          <w:szCs w:val="24"/>
        </w:rPr>
        <w:t>.</w:t>
      </w:r>
      <w:ins w:id="104" w:author="Imilce De los Angeles Rodriguez Fernandez" w:date="2023-06-11T19:17:00Z">
        <w:r w:rsidR="00C10E57">
          <w:rPr>
            <w:rFonts w:ascii="Times New Roman" w:hAnsi="Times New Roman" w:cs="Times New Roman"/>
            <w:sz w:val="24"/>
            <w:szCs w:val="24"/>
          </w:rPr>
          <w:t xml:space="preserve"> The genes for this screening will be selected on unpublished </w:t>
        </w:r>
        <w:proofErr w:type="spellStart"/>
        <w:r w:rsidR="00C10E57">
          <w:rPr>
            <w:rFonts w:ascii="Times New Roman" w:hAnsi="Times New Roman" w:cs="Times New Roman"/>
            <w:sz w:val="24"/>
            <w:szCs w:val="24"/>
          </w:rPr>
          <w:t>RNAseq</w:t>
        </w:r>
        <w:proofErr w:type="spellEnd"/>
        <w:r w:rsidR="00C10E57">
          <w:rPr>
            <w:rFonts w:ascii="Times New Roman" w:hAnsi="Times New Roman" w:cs="Times New Roman"/>
            <w:sz w:val="24"/>
            <w:szCs w:val="24"/>
          </w:rPr>
          <w:t xml:space="preserve"> data where both Nrf2/</w:t>
        </w:r>
        <w:proofErr w:type="spellStart"/>
        <w:r w:rsidR="00C10E57">
          <w:rPr>
            <w:rFonts w:ascii="Times New Roman" w:hAnsi="Times New Roman" w:cs="Times New Roman"/>
            <w:sz w:val="24"/>
            <w:szCs w:val="24"/>
          </w:rPr>
          <w:t>CncC</w:t>
        </w:r>
        <w:proofErr w:type="spellEnd"/>
        <w:r w:rsidR="00C10E57">
          <w:rPr>
            <w:rFonts w:ascii="Times New Roman" w:hAnsi="Times New Roman" w:cs="Times New Roman"/>
            <w:sz w:val="24"/>
            <w:szCs w:val="24"/>
          </w:rPr>
          <w:t xml:space="preserve"> and Hsf1 were knock</w:t>
        </w:r>
      </w:ins>
      <w:ins w:id="105" w:author="Imilce De los Angeles Rodriguez Fernandez" w:date="2023-06-11T19:18:00Z">
        <w:r w:rsidR="00C10E57">
          <w:rPr>
            <w:rFonts w:ascii="Times New Roman" w:hAnsi="Times New Roman" w:cs="Times New Roman"/>
            <w:sz w:val="24"/>
            <w:szCs w:val="24"/>
          </w:rPr>
          <w:t xml:space="preserve">ed </w:t>
        </w:r>
      </w:ins>
      <w:ins w:id="106" w:author="Imilce De los Angeles Rodriguez Fernandez" w:date="2023-06-11T19:17:00Z">
        <w:r w:rsidR="00C10E57">
          <w:rPr>
            <w:rFonts w:ascii="Times New Roman" w:hAnsi="Times New Roman" w:cs="Times New Roman"/>
            <w:sz w:val="24"/>
            <w:szCs w:val="24"/>
          </w:rPr>
          <w:t xml:space="preserve">down in ISCs. </w:t>
        </w:r>
      </w:ins>
    </w:p>
    <w:p w14:paraId="2E4F1E54" w14:textId="429197DB" w:rsidR="009F09C8" w:rsidRPr="009F09C8" w:rsidRDefault="00EB5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346B">
        <w:rPr>
          <w:rFonts w:ascii="Times New Roman" w:hAnsi="Times New Roman" w:cs="Times New Roman"/>
          <w:sz w:val="24"/>
          <w:szCs w:val="24"/>
        </w:rPr>
        <w:t>As this is my first time wor</w:t>
      </w:r>
      <w:r w:rsidR="00073CF0">
        <w:rPr>
          <w:rFonts w:ascii="Times New Roman" w:hAnsi="Times New Roman" w:cs="Times New Roman"/>
          <w:sz w:val="24"/>
          <w:szCs w:val="24"/>
        </w:rPr>
        <w:t xml:space="preserve">king in a research lab environment, </w:t>
      </w:r>
      <w:r w:rsidR="005A25CE">
        <w:rPr>
          <w:rFonts w:ascii="Times New Roman" w:hAnsi="Times New Roman" w:cs="Times New Roman"/>
          <w:sz w:val="24"/>
          <w:szCs w:val="24"/>
        </w:rPr>
        <w:t xml:space="preserve">I expect to face challenges </w:t>
      </w:r>
      <w:r w:rsidR="00183338">
        <w:rPr>
          <w:rFonts w:ascii="Times New Roman" w:hAnsi="Times New Roman" w:cs="Times New Roman"/>
          <w:sz w:val="24"/>
          <w:szCs w:val="24"/>
        </w:rPr>
        <w:t xml:space="preserve">getting used to the </w:t>
      </w:r>
      <w:r w:rsidR="00F63321">
        <w:rPr>
          <w:rFonts w:ascii="Times New Roman" w:hAnsi="Times New Roman" w:cs="Times New Roman"/>
          <w:sz w:val="24"/>
          <w:szCs w:val="24"/>
        </w:rPr>
        <w:t>lab culture</w:t>
      </w:r>
      <w:r w:rsidR="00CC19A5">
        <w:rPr>
          <w:rFonts w:ascii="Times New Roman" w:hAnsi="Times New Roman" w:cs="Times New Roman"/>
          <w:sz w:val="24"/>
          <w:szCs w:val="24"/>
        </w:rPr>
        <w:t xml:space="preserve">. Moreover, since this will also be my </w:t>
      </w:r>
      <w:r w:rsidR="00A7002F">
        <w:rPr>
          <w:rFonts w:ascii="Times New Roman" w:hAnsi="Times New Roman" w:cs="Times New Roman"/>
          <w:sz w:val="24"/>
          <w:szCs w:val="24"/>
        </w:rPr>
        <w:t>first-time</w:t>
      </w:r>
      <w:r w:rsidR="007719B8">
        <w:rPr>
          <w:rFonts w:ascii="Times New Roman" w:hAnsi="Times New Roman" w:cs="Times New Roman"/>
          <w:sz w:val="24"/>
          <w:szCs w:val="24"/>
        </w:rPr>
        <w:t xml:space="preserve"> dissecting </w:t>
      </w:r>
      <w:r w:rsidR="002C6792">
        <w:rPr>
          <w:rFonts w:ascii="Times New Roman" w:hAnsi="Times New Roman" w:cs="Times New Roman"/>
          <w:i/>
          <w:iCs/>
          <w:sz w:val="24"/>
          <w:szCs w:val="24"/>
        </w:rPr>
        <w:t>Drosophila melanogaster</w:t>
      </w:r>
      <w:r w:rsidR="002C6792">
        <w:rPr>
          <w:rFonts w:ascii="Times New Roman" w:hAnsi="Times New Roman" w:cs="Times New Roman"/>
          <w:sz w:val="24"/>
          <w:szCs w:val="24"/>
        </w:rPr>
        <w:t xml:space="preserve"> and</w:t>
      </w:r>
      <w:r w:rsidR="00CC19A5">
        <w:rPr>
          <w:rFonts w:ascii="Times New Roman" w:hAnsi="Times New Roman" w:cs="Times New Roman"/>
          <w:sz w:val="24"/>
          <w:szCs w:val="24"/>
        </w:rPr>
        <w:t xml:space="preserve"> performing 16s rRNA sequencing, I expect to face some challenges </w:t>
      </w:r>
      <w:r w:rsidR="002C6792">
        <w:rPr>
          <w:rFonts w:ascii="Times New Roman" w:hAnsi="Times New Roman" w:cs="Times New Roman"/>
          <w:sz w:val="24"/>
          <w:szCs w:val="24"/>
        </w:rPr>
        <w:t xml:space="preserve">when </w:t>
      </w:r>
      <w:r w:rsidR="00A7002F">
        <w:rPr>
          <w:rFonts w:ascii="Times New Roman" w:hAnsi="Times New Roman" w:cs="Times New Roman"/>
          <w:sz w:val="24"/>
          <w:szCs w:val="24"/>
        </w:rPr>
        <w:t xml:space="preserve">realizing those techniques and analyzing the data. </w:t>
      </w:r>
      <w:r w:rsidR="00890D39">
        <w:rPr>
          <w:rFonts w:ascii="Times New Roman" w:hAnsi="Times New Roman" w:cs="Times New Roman"/>
          <w:sz w:val="24"/>
          <w:szCs w:val="24"/>
        </w:rPr>
        <w:t xml:space="preserve">To overcome those challenges, I </w:t>
      </w:r>
      <w:r w:rsidR="00D00D34">
        <w:rPr>
          <w:rFonts w:ascii="Times New Roman" w:hAnsi="Times New Roman" w:cs="Times New Roman"/>
          <w:sz w:val="24"/>
          <w:szCs w:val="24"/>
        </w:rPr>
        <w:t>will be asking my mentor and my research group</w:t>
      </w:r>
      <w:r w:rsidR="00A82DBB">
        <w:rPr>
          <w:rFonts w:ascii="Times New Roman" w:hAnsi="Times New Roman" w:cs="Times New Roman"/>
          <w:sz w:val="24"/>
          <w:szCs w:val="24"/>
        </w:rPr>
        <w:t xml:space="preserve"> while also consulting </w:t>
      </w:r>
      <w:r w:rsidR="00274263">
        <w:rPr>
          <w:rFonts w:ascii="Times New Roman" w:hAnsi="Times New Roman" w:cs="Times New Roman"/>
          <w:sz w:val="24"/>
          <w:szCs w:val="24"/>
        </w:rPr>
        <w:t>the literature for help</w:t>
      </w:r>
      <w:r w:rsidR="00993070">
        <w:rPr>
          <w:rFonts w:ascii="Times New Roman" w:hAnsi="Times New Roman" w:cs="Times New Roman"/>
          <w:sz w:val="24"/>
          <w:szCs w:val="24"/>
        </w:rPr>
        <w:t xml:space="preserve"> with understanding the techniques and the analyzing process.</w:t>
      </w:r>
    </w:p>
    <w:sectPr w:rsidR="009F09C8" w:rsidRPr="009F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milce De los Angeles Rodriguez Fernandez">
    <w15:presenceInfo w15:providerId="AD" w15:userId="S::imilce.rodriguez1@upr.edu::fe1bef2d-4a3c-496b-bfed-fff99b41c7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C8"/>
    <w:rsid w:val="00027F93"/>
    <w:rsid w:val="000404A4"/>
    <w:rsid w:val="00065750"/>
    <w:rsid w:val="00073CF0"/>
    <w:rsid w:val="000F5280"/>
    <w:rsid w:val="000F642F"/>
    <w:rsid w:val="00114BE0"/>
    <w:rsid w:val="00183338"/>
    <w:rsid w:val="001B5069"/>
    <w:rsid w:val="001C54A5"/>
    <w:rsid w:val="00274263"/>
    <w:rsid w:val="002C4503"/>
    <w:rsid w:val="002C6792"/>
    <w:rsid w:val="002C7B6A"/>
    <w:rsid w:val="002D346B"/>
    <w:rsid w:val="002D4849"/>
    <w:rsid w:val="0031744C"/>
    <w:rsid w:val="00351C01"/>
    <w:rsid w:val="00367654"/>
    <w:rsid w:val="003F44FA"/>
    <w:rsid w:val="0042101C"/>
    <w:rsid w:val="00421522"/>
    <w:rsid w:val="00435A1B"/>
    <w:rsid w:val="004517F9"/>
    <w:rsid w:val="00470921"/>
    <w:rsid w:val="004C4B13"/>
    <w:rsid w:val="004F3093"/>
    <w:rsid w:val="00522A6A"/>
    <w:rsid w:val="0052583D"/>
    <w:rsid w:val="00540D7B"/>
    <w:rsid w:val="0057018C"/>
    <w:rsid w:val="005A25CE"/>
    <w:rsid w:val="00632AE4"/>
    <w:rsid w:val="00644B0E"/>
    <w:rsid w:val="00666FAE"/>
    <w:rsid w:val="006D0C4E"/>
    <w:rsid w:val="006D3F05"/>
    <w:rsid w:val="006E0827"/>
    <w:rsid w:val="007004F9"/>
    <w:rsid w:val="00705C83"/>
    <w:rsid w:val="00723D6A"/>
    <w:rsid w:val="00741F97"/>
    <w:rsid w:val="00770220"/>
    <w:rsid w:val="007719B8"/>
    <w:rsid w:val="00775C9A"/>
    <w:rsid w:val="00785FB7"/>
    <w:rsid w:val="007C00C0"/>
    <w:rsid w:val="007F1DC1"/>
    <w:rsid w:val="00840D69"/>
    <w:rsid w:val="00861E81"/>
    <w:rsid w:val="00890D39"/>
    <w:rsid w:val="008A5F7E"/>
    <w:rsid w:val="008D5BAF"/>
    <w:rsid w:val="008E36E2"/>
    <w:rsid w:val="00901315"/>
    <w:rsid w:val="0093305D"/>
    <w:rsid w:val="00993070"/>
    <w:rsid w:val="009A29D7"/>
    <w:rsid w:val="009B1810"/>
    <w:rsid w:val="009C04E8"/>
    <w:rsid w:val="009F09C8"/>
    <w:rsid w:val="009F1E80"/>
    <w:rsid w:val="00A0797F"/>
    <w:rsid w:val="00A15784"/>
    <w:rsid w:val="00A36F41"/>
    <w:rsid w:val="00A54CE4"/>
    <w:rsid w:val="00A7002F"/>
    <w:rsid w:val="00A82DBB"/>
    <w:rsid w:val="00A83570"/>
    <w:rsid w:val="00A95985"/>
    <w:rsid w:val="00AA5F3D"/>
    <w:rsid w:val="00AE616E"/>
    <w:rsid w:val="00BF664C"/>
    <w:rsid w:val="00C10E57"/>
    <w:rsid w:val="00C55867"/>
    <w:rsid w:val="00CB2385"/>
    <w:rsid w:val="00CB6030"/>
    <w:rsid w:val="00CC19A5"/>
    <w:rsid w:val="00CD0DA8"/>
    <w:rsid w:val="00D00D34"/>
    <w:rsid w:val="00D0216C"/>
    <w:rsid w:val="00D03918"/>
    <w:rsid w:val="00D11809"/>
    <w:rsid w:val="00D2301A"/>
    <w:rsid w:val="00E001BE"/>
    <w:rsid w:val="00E054E8"/>
    <w:rsid w:val="00E36C0C"/>
    <w:rsid w:val="00E92C79"/>
    <w:rsid w:val="00E95C4B"/>
    <w:rsid w:val="00EA264A"/>
    <w:rsid w:val="00EA38FC"/>
    <w:rsid w:val="00EA5D5F"/>
    <w:rsid w:val="00EB5DC2"/>
    <w:rsid w:val="00F13CD5"/>
    <w:rsid w:val="00F40669"/>
    <w:rsid w:val="00F4494B"/>
    <w:rsid w:val="00F63321"/>
    <w:rsid w:val="00FA10E3"/>
    <w:rsid w:val="00FE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396B"/>
  <w15:chartTrackingRefBased/>
  <w15:docId w15:val="{C7A75BF9-3815-46F1-B845-09F58A51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92C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Quiñones</dc:creator>
  <cp:keywords/>
  <dc:description/>
  <cp:lastModifiedBy>Imilce De los Angeles Rodriguez Fernandez</cp:lastModifiedBy>
  <cp:revision>7</cp:revision>
  <dcterms:created xsi:type="dcterms:W3CDTF">2023-06-11T23:00:00Z</dcterms:created>
  <dcterms:modified xsi:type="dcterms:W3CDTF">2023-06-11T23:27:00Z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5f0a616b57169cd776fe286f6b304d9e416f2b3a49ce82937d96e2e3bfaeb03b</vt:lpwstr>
  </property>
</Properties>
</file>